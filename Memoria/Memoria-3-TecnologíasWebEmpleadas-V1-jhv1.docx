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75DF0B" w14:textId="77777777" w:rsidR="002A67BF" w:rsidRPr="00B20C14" w:rsidRDefault="002A67BF" w:rsidP="002A67BF">
      <w:pPr>
        <w:rPr>
          <w:b/>
          <w:color w:val="1F4E79" w:themeColor="accent1" w:themeShade="80"/>
          <w:sz w:val="52"/>
          <w:szCs w:val="52"/>
        </w:rPr>
      </w:pPr>
      <w:bookmarkStart w:id="0" w:name="_GoBack"/>
      <w:bookmarkEnd w:id="0"/>
      <w:r>
        <w:rPr>
          <w:b/>
          <w:color w:val="1F4E79" w:themeColor="accent1" w:themeShade="80"/>
          <w:sz w:val="52"/>
          <w:szCs w:val="52"/>
        </w:rPr>
        <w:t>CAPÍTULO 2</w:t>
      </w:r>
    </w:p>
    <w:p w14:paraId="62FA8648" w14:textId="77777777" w:rsidR="002A67BF" w:rsidRDefault="002A67BF" w:rsidP="002A67BF">
      <w:pPr>
        <w:pStyle w:val="Ttulo1"/>
        <w:rPr>
          <w:rFonts w:asciiTheme="minorHAnsi" w:hAnsiTheme="minorHAnsi"/>
          <w:b/>
          <w:color w:val="1F4E79" w:themeColor="accent1" w:themeShade="80"/>
          <w:sz w:val="52"/>
          <w:szCs w:val="52"/>
        </w:rPr>
      </w:pPr>
      <w:bookmarkStart w:id="1" w:name="_Toc523945588"/>
      <w:r w:rsidRPr="00830077">
        <w:rPr>
          <w:rFonts w:asciiTheme="minorHAnsi" w:hAnsiTheme="minorHAnsi"/>
          <w:b/>
          <w:color w:val="1F4E79" w:themeColor="accent1" w:themeShade="80"/>
          <w:sz w:val="52"/>
          <w:szCs w:val="52"/>
        </w:rPr>
        <w:t>TECNOLOGÍAS WEB EMPLEADAS</w:t>
      </w:r>
      <w:bookmarkEnd w:id="1"/>
    </w:p>
    <w:p w14:paraId="3FFE5777" w14:textId="77777777" w:rsidR="002A67BF" w:rsidRPr="00040811" w:rsidRDefault="002A67BF" w:rsidP="002A67BF"/>
    <w:p w14:paraId="1B6E4BDF" w14:textId="77777777" w:rsidR="002A67BF" w:rsidRDefault="002A67BF" w:rsidP="002A67BF">
      <w:pPr>
        <w:jc w:val="both"/>
        <w:rPr>
          <w:rFonts w:ascii="Times New Roman" w:hAnsi="Times New Roman" w:cs="Times New Roman"/>
        </w:rPr>
      </w:pPr>
      <w:r>
        <w:rPr>
          <w:rFonts w:ascii="Times New Roman" w:hAnsi="Times New Roman" w:cs="Times New Roman"/>
        </w:rPr>
        <w:t xml:space="preserve">Como bien se ha planteado en los objetivos, queremos que esta aplicación se trate de una aplicación multiplataforma. Debido a esto creo que la opción más conveniente para poder lograr este objetivo debe ser una aplicación web responsive para que si sea accesible para el máximo número de usuarios. </w:t>
      </w:r>
      <w:commentRangeStart w:id="2"/>
      <w:r>
        <w:rPr>
          <w:rFonts w:ascii="Times New Roman" w:hAnsi="Times New Roman" w:cs="Times New Roman"/>
        </w:rPr>
        <w:t>Existen</w:t>
      </w:r>
      <w:r w:rsidRPr="00BA3D1D">
        <w:rPr>
          <w:rFonts w:ascii="Times New Roman" w:hAnsi="Times New Roman" w:cs="Times New Roman"/>
        </w:rPr>
        <w:t xml:space="preserve"> varios frameworks para el desarrollo </w:t>
      </w:r>
      <w:r>
        <w:rPr>
          <w:rFonts w:ascii="Times New Roman" w:hAnsi="Times New Roman" w:cs="Times New Roman"/>
        </w:rPr>
        <w:t>web</w:t>
      </w:r>
      <w:commentRangeEnd w:id="2"/>
      <w:r w:rsidR="00146EA7">
        <w:rPr>
          <w:rStyle w:val="Refdecomentario"/>
        </w:rPr>
        <w:commentReference w:id="2"/>
      </w:r>
      <w:r>
        <w:rPr>
          <w:rFonts w:ascii="Times New Roman" w:hAnsi="Times New Roman" w:cs="Times New Roman"/>
        </w:rPr>
        <w:t xml:space="preserve">. Por una parte, tenemos el desarrollo en PHP, Python con frameworks como </w:t>
      </w:r>
      <w:commentRangeStart w:id="3"/>
      <w:r>
        <w:rPr>
          <w:rFonts w:ascii="Times New Roman" w:hAnsi="Times New Roman" w:cs="Times New Roman"/>
        </w:rPr>
        <w:t>Django y C#</w:t>
      </w:r>
      <w:commentRangeEnd w:id="3"/>
      <w:r w:rsidR="00146EA7">
        <w:rPr>
          <w:rStyle w:val="Refdecomentario"/>
        </w:rPr>
        <w:commentReference w:id="3"/>
      </w:r>
      <w:r>
        <w:rPr>
          <w:rFonts w:ascii="Times New Roman" w:hAnsi="Times New Roman" w:cs="Times New Roman"/>
        </w:rPr>
        <w:t xml:space="preserve"> que es la herramienta que he decidido utilizar. </w:t>
      </w:r>
    </w:p>
    <w:p w14:paraId="7161631B" w14:textId="77777777" w:rsidR="00146EA7" w:rsidRDefault="002A67BF" w:rsidP="002A67BF">
      <w:pPr>
        <w:jc w:val="both"/>
        <w:rPr>
          <w:ins w:id="4" w:author="Juan Cohete" w:date="2018-09-07T01:33:00Z"/>
          <w:rFonts w:ascii="Times New Roman" w:hAnsi="Times New Roman" w:cs="Times New Roman"/>
        </w:rPr>
      </w:pPr>
      <w:r>
        <w:rPr>
          <w:rFonts w:ascii="Times New Roman" w:hAnsi="Times New Roman" w:cs="Times New Roman"/>
        </w:rPr>
        <w:t>La decisión de la tecnología es una de las decisiones más importantes a la hora de realizar un proyecto</w:t>
      </w:r>
      <w:ins w:id="5" w:author="Juan Cohete" w:date="2018-09-07T01:31:00Z">
        <w:r w:rsidR="00146EA7">
          <w:rPr>
            <w:rFonts w:ascii="Times New Roman" w:hAnsi="Times New Roman" w:cs="Times New Roman"/>
          </w:rPr>
          <w:t xml:space="preserve">, y en la actualidad existen muchas posibles frameworks basados en lenguajes como </w:t>
        </w:r>
        <w:proofErr w:type="spellStart"/>
        <w:r w:rsidR="00146EA7">
          <w:rPr>
            <w:rFonts w:ascii="Times New Roman" w:hAnsi="Times New Roman" w:cs="Times New Roman"/>
          </w:rPr>
          <w:t>php</w:t>
        </w:r>
        <w:proofErr w:type="spellEnd"/>
        <w:r w:rsidR="00146EA7">
          <w:rPr>
            <w:rFonts w:ascii="Times New Roman" w:hAnsi="Times New Roman" w:cs="Times New Roman"/>
          </w:rPr>
          <w:t xml:space="preserve">, java o </w:t>
        </w:r>
        <w:proofErr w:type="spellStart"/>
        <w:r w:rsidR="00146EA7">
          <w:rPr>
            <w:rFonts w:ascii="Times New Roman" w:hAnsi="Times New Roman" w:cs="Times New Roman"/>
          </w:rPr>
          <w:t>javascript</w:t>
        </w:r>
        <w:proofErr w:type="spellEnd"/>
        <w:r w:rsidR="00146EA7">
          <w:rPr>
            <w:rFonts w:ascii="Times New Roman" w:hAnsi="Times New Roman" w:cs="Times New Roman"/>
          </w:rPr>
          <w:t xml:space="preserve"> </w:t>
        </w:r>
      </w:ins>
      <w:ins w:id="6" w:author="Juan Cohete" w:date="2018-09-07T01:32:00Z">
        <w:r w:rsidR="00146EA7">
          <w:rPr>
            <w:rFonts w:ascii="Times New Roman" w:hAnsi="Times New Roman" w:cs="Times New Roman"/>
          </w:rPr>
          <w:t xml:space="preserve">que proporcionan flexibilidad para el desarrollo web así como </w:t>
        </w:r>
      </w:ins>
      <w:ins w:id="7" w:author="Juan Cohete" w:date="2018-09-07T01:33:00Z">
        <w:r w:rsidR="00146EA7">
          <w:rPr>
            <w:rFonts w:ascii="Times New Roman" w:hAnsi="Times New Roman" w:cs="Times New Roman"/>
          </w:rPr>
          <w:t>facilitar la implementación de aspectos importantes como la seguridad, el acceso concurrente, etc.</w:t>
        </w:r>
      </w:ins>
    </w:p>
    <w:p w14:paraId="4023EC62" w14:textId="77777777" w:rsidR="00146EA7" w:rsidRDefault="00146EA7" w:rsidP="002A67BF">
      <w:pPr>
        <w:jc w:val="both"/>
        <w:rPr>
          <w:ins w:id="8" w:author="Juan Cohete" w:date="2018-09-07T01:31:00Z"/>
          <w:rFonts w:ascii="Times New Roman" w:hAnsi="Times New Roman" w:cs="Times New Roman"/>
        </w:rPr>
      </w:pPr>
      <w:ins w:id="9" w:author="Juan Cohete" w:date="2018-09-07T01:34:00Z">
        <w:r>
          <w:rPr>
            <w:rFonts w:ascii="Times New Roman" w:hAnsi="Times New Roman" w:cs="Times New Roman"/>
          </w:rPr>
          <w:t>Aunque un objetivo que se propuso para este proyecto fue el utilizar concretamente soluciones basadas en Microsoft para conocer y profundizar en las soluciones que tiene disponibles</w:t>
        </w:r>
      </w:ins>
      <w:ins w:id="10" w:author="Juan Cohete" w:date="2018-09-07T01:36:00Z">
        <w:r>
          <w:rPr>
            <w:rFonts w:ascii="Times New Roman" w:hAnsi="Times New Roman" w:cs="Times New Roman"/>
          </w:rPr>
          <w:t xml:space="preserve">, lo hemos comparado con otros posibles lenguajes para conocer las ventajas </w:t>
        </w:r>
      </w:ins>
      <w:ins w:id="11" w:author="Juan Cohete" w:date="2018-09-07T01:37:00Z">
        <w:r>
          <w:rPr>
            <w:rFonts w:ascii="Times New Roman" w:hAnsi="Times New Roman" w:cs="Times New Roman"/>
          </w:rPr>
          <w:t xml:space="preserve">y desventajas </w:t>
        </w:r>
      </w:ins>
      <w:ins w:id="12" w:author="Juan Cohete" w:date="2018-09-07T01:36:00Z">
        <w:r>
          <w:rPr>
            <w:rFonts w:ascii="Times New Roman" w:hAnsi="Times New Roman" w:cs="Times New Roman"/>
          </w:rPr>
          <w:t>que ofrecen.</w:t>
        </w:r>
      </w:ins>
    </w:p>
    <w:p w14:paraId="3D3042E5" w14:textId="77777777" w:rsidR="002A67BF" w:rsidDel="00146EA7" w:rsidRDefault="002A67BF" w:rsidP="002A67BF">
      <w:pPr>
        <w:jc w:val="both"/>
        <w:rPr>
          <w:del w:id="13" w:author="Juan Cohete" w:date="2018-09-07T01:37:00Z"/>
          <w:rFonts w:ascii="Times New Roman" w:hAnsi="Times New Roman" w:cs="Times New Roman"/>
        </w:rPr>
      </w:pPr>
      <w:del w:id="14" w:author="Juan Cohete" w:date="2018-09-07T01:37:00Z">
        <w:r w:rsidDel="00146EA7">
          <w:rPr>
            <w:rFonts w:ascii="Times New Roman" w:hAnsi="Times New Roman" w:cs="Times New Roman"/>
          </w:rPr>
          <w:delText xml:space="preserve"> y por eso es necesario realizar un análisis previo de las opciones que tenemos a nuestra disposición, valorando las ventajas y las desventajas que esa tecnología nos pueda ocasionar.</w:delText>
        </w:r>
      </w:del>
    </w:p>
    <w:p w14:paraId="7F83161E" w14:textId="77777777" w:rsidR="002A67BF" w:rsidRDefault="002A67BF" w:rsidP="002A67BF">
      <w:pPr>
        <w:jc w:val="both"/>
      </w:pPr>
    </w:p>
    <w:tbl>
      <w:tblPr>
        <w:tblStyle w:val="Tablaconcuadrcula"/>
        <w:tblW w:w="0" w:type="auto"/>
        <w:tblLook w:val="04A0" w:firstRow="1" w:lastRow="0" w:firstColumn="1" w:lastColumn="0" w:noHBand="0" w:noVBand="1"/>
        <w:tblCaption w:val="Tabla comparativa de lenguajes de programación en Web"/>
      </w:tblPr>
      <w:tblGrid>
        <w:gridCol w:w="1129"/>
        <w:gridCol w:w="3686"/>
        <w:gridCol w:w="3679"/>
      </w:tblGrid>
      <w:tr w:rsidR="002A67BF" w14:paraId="2A8AC1B1" w14:textId="77777777" w:rsidTr="00A35264">
        <w:tc>
          <w:tcPr>
            <w:tcW w:w="1129" w:type="dxa"/>
            <w:shd w:val="clear" w:color="auto" w:fill="D0CECE" w:themeFill="background2" w:themeFillShade="E6"/>
          </w:tcPr>
          <w:p w14:paraId="62F46F50" w14:textId="77777777" w:rsidR="002A67BF" w:rsidRDefault="002A67BF" w:rsidP="00A35264">
            <w:pPr>
              <w:jc w:val="both"/>
            </w:pPr>
            <w:r>
              <w:t>Lenguaje</w:t>
            </w:r>
          </w:p>
        </w:tc>
        <w:tc>
          <w:tcPr>
            <w:tcW w:w="3686" w:type="dxa"/>
            <w:shd w:val="clear" w:color="auto" w:fill="D0CECE" w:themeFill="background2" w:themeFillShade="E6"/>
          </w:tcPr>
          <w:p w14:paraId="565F37FD" w14:textId="77777777" w:rsidR="002A67BF" w:rsidRDefault="002A67BF" w:rsidP="00A35264">
            <w:pPr>
              <w:jc w:val="both"/>
            </w:pPr>
            <w:r>
              <w:t>Pros</w:t>
            </w:r>
          </w:p>
        </w:tc>
        <w:tc>
          <w:tcPr>
            <w:tcW w:w="3679" w:type="dxa"/>
            <w:shd w:val="clear" w:color="auto" w:fill="D0CECE" w:themeFill="background2" w:themeFillShade="E6"/>
          </w:tcPr>
          <w:p w14:paraId="1DF3BC47" w14:textId="77777777" w:rsidR="002A67BF" w:rsidRDefault="002A67BF" w:rsidP="00A35264">
            <w:pPr>
              <w:jc w:val="both"/>
            </w:pPr>
            <w:r>
              <w:t>Contras</w:t>
            </w:r>
          </w:p>
        </w:tc>
      </w:tr>
      <w:tr w:rsidR="002A67BF" w14:paraId="78140E1F" w14:textId="77777777" w:rsidTr="00A35264">
        <w:tc>
          <w:tcPr>
            <w:tcW w:w="1129" w:type="dxa"/>
            <w:shd w:val="clear" w:color="auto" w:fill="D0CECE" w:themeFill="background2" w:themeFillShade="E6"/>
          </w:tcPr>
          <w:p w14:paraId="28356B3C" w14:textId="77777777" w:rsidR="002A67BF" w:rsidRDefault="002A67BF" w:rsidP="00A35264">
            <w:pPr>
              <w:jc w:val="both"/>
            </w:pPr>
            <w:r>
              <w:t>PHP</w:t>
            </w:r>
          </w:p>
        </w:tc>
        <w:tc>
          <w:tcPr>
            <w:tcW w:w="3686" w:type="dxa"/>
          </w:tcPr>
          <w:p w14:paraId="245F9EA9" w14:textId="77777777" w:rsidR="002A67BF" w:rsidRDefault="002A67BF" w:rsidP="002A67BF">
            <w:pPr>
              <w:pStyle w:val="Prrafodelista"/>
              <w:numPr>
                <w:ilvl w:val="0"/>
                <w:numId w:val="1"/>
              </w:numPr>
              <w:jc w:val="both"/>
            </w:pPr>
            <w:r>
              <w:t>Numerosos frameworks.</w:t>
            </w:r>
          </w:p>
          <w:p w14:paraId="03568646" w14:textId="77777777" w:rsidR="002A67BF" w:rsidRDefault="002A67BF" w:rsidP="002A67BF">
            <w:pPr>
              <w:pStyle w:val="Prrafodelista"/>
              <w:numPr>
                <w:ilvl w:val="0"/>
                <w:numId w:val="1"/>
              </w:numPr>
              <w:jc w:val="both"/>
            </w:pPr>
            <w:r>
              <w:t>Una comunidad muy grande.</w:t>
            </w:r>
          </w:p>
          <w:p w14:paraId="2969ECD8" w14:textId="77777777" w:rsidR="002A67BF" w:rsidRDefault="002A67BF" w:rsidP="002A67BF">
            <w:pPr>
              <w:pStyle w:val="Prrafodelista"/>
              <w:numPr>
                <w:ilvl w:val="0"/>
                <w:numId w:val="1"/>
              </w:numPr>
              <w:jc w:val="both"/>
            </w:pPr>
            <w:r>
              <w:t>Compatible con prácticamente todos los hostings.</w:t>
            </w:r>
          </w:p>
          <w:p w14:paraId="5FAFE3E6" w14:textId="77777777" w:rsidR="002A67BF" w:rsidRDefault="002A67BF" w:rsidP="00A35264">
            <w:pPr>
              <w:ind w:left="360"/>
              <w:jc w:val="both"/>
            </w:pPr>
          </w:p>
        </w:tc>
        <w:tc>
          <w:tcPr>
            <w:tcW w:w="3679" w:type="dxa"/>
          </w:tcPr>
          <w:p w14:paraId="79C6C8B1" w14:textId="77777777" w:rsidR="002A67BF" w:rsidRDefault="002A67BF" w:rsidP="002A67BF">
            <w:pPr>
              <w:pStyle w:val="Prrafodelista"/>
              <w:numPr>
                <w:ilvl w:val="0"/>
                <w:numId w:val="1"/>
              </w:numPr>
              <w:jc w:val="both"/>
            </w:pPr>
            <w:r>
              <w:t>Lento en comparación con el resto.</w:t>
            </w:r>
          </w:p>
          <w:p w14:paraId="5A0E1BD8" w14:textId="77777777" w:rsidR="002A67BF" w:rsidRDefault="002A67BF" w:rsidP="002A67BF">
            <w:pPr>
              <w:pStyle w:val="Prrafodelista"/>
              <w:numPr>
                <w:ilvl w:val="0"/>
                <w:numId w:val="1"/>
              </w:numPr>
              <w:jc w:val="both"/>
            </w:pPr>
            <w:r>
              <w:t>Más código para realizar la misma tarea que los demás.</w:t>
            </w:r>
          </w:p>
          <w:p w14:paraId="6A4F1CE3" w14:textId="77777777" w:rsidR="002A67BF" w:rsidRDefault="002A67BF" w:rsidP="00A35264">
            <w:pPr>
              <w:pStyle w:val="Prrafodelista"/>
              <w:jc w:val="both"/>
            </w:pPr>
          </w:p>
        </w:tc>
      </w:tr>
      <w:tr w:rsidR="002A67BF" w14:paraId="4448CDDD" w14:textId="77777777" w:rsidTr="00A35264">
        <w:tc>
          <w:tcPr>
            <w:tcW w:w="1129" w:type="dxa"/>
            <w:shd w:val="clear" w:color="auto" w:fill="D0CECE" w:themeFill="background2" w:themeFillShade="E6"/>
          </w:tcPr>
          <w:p w14:paraId="346EBD6A" w14:textId="77777777" w:rsidR="002A67BF" w:rsidRDefault="002A67BF" w:rsidP="00A35264">
            <w:pPr>
              <w:jc w:val="both"/>
            </w:pPr>
            <w:r>
              <w:t>Python</w:t>
            </w:r>
          </w:p>
        </w:tc>
        <w:tc>
          <w:tcPr>
            <w:tcW w:w="3686" w:type="dxa"/>
          </w:tcPr>
          <w:p w14:paraId="1765529E" w14:textId="77777777" w:rsidR="002A67BF" w:rsidRDefault="002A67BF" w:rsidP="002A67BF">
            <w:pPr>
              <w:pStyle w:val="Prrafodelista"/>
              <w:numPr>
                <w:ilvl w:val="0"/>
                <w:numId w:val="1"/>
              </w:numPr>
              <w:jc w:val="both"/>
            </w:pPr>
            <w:r>
              <w:t>Muy rápido.</w:t>
            </w:r>
          </w:p>
          <w:p w14:paraId="251F3956" w14:textId="77777777" w:rsidR="002A67BF" w:rsidRDefault="002A67BF" w:rsidP="002A67BF">
            <w:pPr>
              <w:pStyle w:val="Prrafodelista"/>
              <w:numPr>
                <w:ilvl w:val="0"/>
                <w:numId w:val="1"/>
              </w:numPr>
              <w:jc w:val="both"/>
            </w:pPr>
            <w:r>
              <w:t>Fácil de desarrollar.</w:t>
            </w:r>
          </w:p>
          <w:p w14:paraId="39E76C16" w14:textId="77777777" w:rsidR="002A67BF" w:rsidRDefault="002A67BF" w:rsidP="002A67BF">
            <w:pPr>
              <w:pStyle w:val="Prrafodelista"/>
              <w:numPr>
                <w:ilvl w:val="0"/>
                <w:numId w:val="1"/>
              </w:numPr>
              <w:jc w:val="both"/>
            </w:pPr>
            <w:r>
              <w:t>Gestión interna de paquetes.</w:t>
            </w:r>
          </w:p>
        </w:tc>
        <w:tc>
          <w:tcPr>
            <w:tcW w:w="3679" w:type="dxa"/>
          </w:tcPr>
          <w:p w14:paraId="7E2A6BA5" w14:textId="77777777" w:rsidR="002A67BF" w:rsidRDefault="002A67BF" w:rsidP="002A67BF">
            <w:pPr>
              <w:pStyle w:val="Prrafodelista"/>
              <w:numPr>
                <w:ilvl w:val="0"/>
                <w:numId w:val="1"/>
              </w:numPr>
              <w:jc w:val="both"/>
            </w:pPr>
            <w:r>
              <w:t>Pocos hostings compatibles.</w:t>
            </w:r>
          </w:p>
          <w:p w14:paraId="3C70891C" w14:textId="77777777" w:rsidR="002A67BF" w:rsidRDefault="002A67BF" w:rsidP="002A67BF">
            <w:pPr>
              <w:pStyle w:val="Prrafodelista"/>
              <w:numPr>
                <w:ilvl w:val="0"/>
                <w:numId w:val="1"/>
              </w:numPr>
              <w:jc w:val="both"/>
            </w:pPr>
            <w:r>
              <w:t>Necesidad de un framework para desarrollo web.</w:t>
            </w:r>
          </w:p>
        </w:tc>
      </w:tr>
      <w:tr w:rsidR="002A67BF" w14:paraId="06A02AA6" w14:textId="77777777" w:rsidTr="00A35264">
        <w:tc>
          <w:tcPr>
            <w:tcW w:w="1129" w:type="dxa"/>
            <w:shd w:val="clear" w:color="auto" w:fill="D0CECE" w:themeFill="background2" w:themeFillShade="E6"/>
          </w:tcPr>
          <w:p w14:paraId="380E7732" w14:textId="77777777" w:rsidR="002A67BF" w:rsidRDefault="002A67BF" w:rsidP="00A35264">
            <w:pPr>
              <w:jc w:val="both"/>
            </w:pPr>
            <w:r>
              <w:t>C#</w:t>
            </w:r>
          </w:p>
        </w:tc>
        <w:tc>
          <w:tcPr>
            <w:tcW w:w="3686" w:type="dxa"/>
          </w:tcPr>
          <w:p w14:paraId="1DFF7FD3" w14:textId="77777777" w:rsidR="002A67BF" w:rsidRDefault="002A67BF" w:rsidP="002A67BF">
            <w:pPr>
              <w:pStyle w:val="Prrafodelista"/>
              <w:numPr>
                <w:ilvl w:val="0"/>
                <w:numId w:val="1"/>
              </w:numPr>
              <w:jc w:val="both"/>
            </w:pPr>
            <w:r>
              <w:t>Mejor procesamiento paralelo</w:t>
            </w:r>
          </w:p>
          <w:p w14:paraId="6DD78024" w14:textId="77777777" w:rsidR="002A67BF" w:rsidRDefault="002A67BF" w:rsidP="002A67BF">
            <w:pPr>
              <w:pStyle w:val="Prrafodelista"/>
              <w:numPr>
                <w:ilvl w:val="0"/>
                <w:numId w:val="1"/>
              </w:numPr>
              <w:jc w:val="both"/>
            </w:pPr>
            <w:r>
              <w:t>Totalmente orientado a objetos</w:t>
            </w:r>
          </w:p>
          <w:p w14:paraId="7F5BD1A5" w14:textId="77777777" w:rsidR="002A67BF" w:rsidRDefault="002A67BF" w:rsidP="002A67BF">
            <w:pPr>
              <w:pStyle w:val="Prrafodelista"/>
              <w:numPr>
                <w:ilvl w:val="0"/>
                <w:numId w:val="1"/>
              </w:numPr>
              <w:jc w:val="both"/>
            </w:pPr>
            <w:r>
              <w:t>Uso de Access incluido para el acceso a las bases de datos.</w:t>
            </w:r>
          </w:p>
        </w:tc>
        <w:tc>
          <w:tcPr>
            <w:tcW w:w="3679" w:type="dxa"/>
          </w:tcPr>
          <w:p w14:paraId="0086AECA" w14:textId="77777777" w:rsidR="002A67BF" w:rsidRDefault="002A67BF" w:rsidP="002A67BF">
            <w:pPr>
              <w:pStyle w:val="Prrafodelista"/>
              <w:numPr>
                <w:ilvl w:val="0"/>
                <w:numId w:val="1"/>
              </w:numPr>
              <w:jc w:val="both"/>
            </w:pPr>
            <w:r>
              <w:t>Más lento que PHP</w:t>
            </w:r>
          </w:p>
          <w:p w14:paraId="49EC3AFF" w14:textId="77777777" w:rsidR="002A67BF" w:rsidRPr="00AB7A47" w:rsidRDefault="002A67BF" w:rsidP="002A67BF">
            <w:pPr>
              <w:pStyle w:val="Prrafodelista"/>
              <w:keepNext/>
              <w:numPr>
                <w:ilvl w:val="0"/>
                <w:numId w:val="1"/>
              </w:numPr>
              <w:jc w:val="both"/>
            </w:pPr>
            <w:r>
              <w:t>Compilación necesaria en el lado del servidor</w:t>
            </w:r>
          </w:p>
        </w:tc>
      </w:tr>
    </w:tbl>
    <w:p w14:paraId="4990D15C" w14:textId="77777777" w:rsidR="002A67BF" w:rsidRDefault="002A67BF" w:rsidP="002A67BF">
      <w:pPr>
        <w:pStyle w:val="Descripcin"/>
      </w:pPr>
      <w:bookmarkStart w:id="15" w:name="_Toc523875269"/>
      <w:r>
        <w:t xml:space="preserve">Tabla </w:t>
      </w:r>
      <w:r w:rsidR="00157F6A">
        <w:fldChar w:fldCharType="begin"/>
      </w:r>
      <w:r w:rsidR="00157F6A">
        <w:instrText xml:space="preserve"> SEQ Tabla \* ARABIC </w:instrText>
      </w:r>
      <w:r w:rsidR="00157F6A">
        <w:fldChar w:fldCharType="separate"/>
      </w:r>
      <w:r>
        <w:rPr>
          <w:noProof/>
        </w:rPr>
        <w:t>2</w:t>
      </w:r>
      <w:r w:rsidR="00157F6A">
        <w:rPr>
          <w:noProof/>
        </w:rPr>
        <w:fldChar w:fldCharType="end"/>
      </w:r>
      <w:r>
        <w:t>. Comparativa de lenguajes para desarrollo Web</w:t>
      </w:r>
      <w:bookmarkEnd w:id="15"/>
    </w:p>
    <w:p w14:paraId="53BC92F5" w14:textId="77777777" w:rsidR="002A67BF" w:rsidRDefault="00146EA7" w:rsidP="002A67BF">
      <w:pPr>
        <w:jc w:val="both"/>
        <w:rPr>
          <w:rFonts w:ascii="Times New Roman" w:hAnsi="Times New Roman" w:cs="Times New Roman"/>
        </w:rPr>
      </w:pPr>
      <w:ins w:id="16" w:author="Juan Cohete" w:date="2018-09-07T01:40:00Z">
        <w:r>
          <w:rPr>
            <w:rFonts w:ascii="Times New Roman" w:hAnsi="Times New Roman" w:cs="Times New Roman"/>
          </w:rPr>
          <w:t>La elección basada en</w:t>
        </w:r>
      </w:ins>
      <w:del w:id="17" w:author="Juan Cohete" w:date="2018-09-07T01:40:00Z">
        <w:r w:rsidR="002A67BF" w:rsidDel="00146EA7">
          <w:rPr>
            <w:rFonts w:ascii="Times New Roman" w:hAnsi="Times New Roman" w:cs="Times New Roman"/>
          </w:rPr>
          <w:delText>Mi elección final para este proyecto ha sido</w:delText>
        </w:r>
      </w:del>
      <w:r w:rsidR="002A67BF">
        <w:rPr>
          <w:rFonts w:ascii="Times New Roman" w:hAnsi="Times New Roman" w:cs="Times New Roman"/>
        </w:rPr>
        <w:t xml:space="preserve"> C# </w:t>
      </w:r>
      <w:ins w:id="18" w:author="Juan Cohete" w:date="2018-09-07T01:40:00Z">
        <w:r>
          <w:rPr>
            <w:rFonts w:ascii="Times New Roman" w:hAnsi="Times New Roman" w:cs="Times New Roman"/>
          </w:rPr>
          <w:t>proporciona facilidad</w:t>
        </w:r>
      </w:ins>
      <w:del w:id="19" w:author="Juan Cohete" w:date="2018-09-07T01:40:00Z">
        <w:r w:rsidR="002A67BF" w:rsidDel="00146EA7">
          <w:rPr>
            <w:rFonts w:ascii="Times New Roman" w:hAnsi="Times New Roman" w:cs="Times New Roman"/>
          </w:rPr>
          <w:delText>por su facilidad a la hora</w:delText>
        </w:r>
      </w:del>
      <w:ins w:id="20" w:author="Juan Cohete" w:date="2018-09-07T01:40:00Z">
        <w:r>
          <w:rPr>
            <w:rFonts w:ascii="Times New Roman" w:hAnsi="Times New Roman" w:cs="Times New Roman"/>
          </w:rPr>
          <w:t xml:space="preserve"> para</w:t>
        </w:r>
      </w:ins>
      <w:del w:id="21" w:author="Juan Cohete" w:date="2018-09-07T01:40:00Z">
        <w:r w:rsidR="002A67BF" w:rsidDel="00146EA7">
          <w:rPr>
            <w:rFonts w:ascii="Times New Roman" w:hAnsi="Times New Roman" w:cs="Times New Roman"/>
          </w:rPr>
          <w:delText xml:space="preserve"> de</w:delText>
        </w:r>
      </w:del>
      <w:r w:rsidR="002A67BF">
        <w:rPr>
          <w:rFonts w:ascii="Times New Roman" w:hAnsi="Times New Roman" w:cs="Times New Roman"/>
        </w:rPr>
        <w:t xml:space="preserve"> la generación de las clases, el tratamiento de los elementos de la base de datos y la integración de conexiones con los servidores de Microsoft. A parte, gracias al uso de Microsoft Visual Studio puedo emplear una estructura Modelo-Vista-Controlador de una manera mucho más sencilla y natural en el proyecto gracias a esta herramienta. </w:t>
      </w:r>
    </w:p>
    <w:p w14:paraId="045EA75C" w14:textId="77777777" w:rsidR="002A67BF" w:rsidRDefault="002A67BF" w:rsidP="002A67BF">
      <w:pPr>
        <w:jc w:val="both"/>
        <w:rPr>
          <w:rFonts w:ascii="Times New Roman" w:hAnsi="Times New Roman" w:cs="Times New Roman"/>
        </w:rPr>
      </w:pPr>
      <w:r>
        <w:rPr>
          <w:rFonts w:ascii="Times New Roman" w:hAnsi="Times New Roman" w:cs="Times New Roman"/>
        </w:rPr>
        <w:t xml:space="preserve">También hay que resaltar </w:t>
      </w:r>
      <w:del w:id="22" w:author="Juan Cohete" w:date="2018-09-07T01:41:00Z">
        <w:r w:rsidDel="00861E18">
          <w:rPr>
            <w:rFonts w:ascii="Times New Roman" w:hAnsi="Times New Roman" w:cs="Times New Roman"/>
          </w:rPr>
          <w:delText xml:space="preserve">que </w:delText>
        </w:r>
      </w:del>
      <w:r>
        <w:rPr>
          <w:rFonts w:ascii="Times New Roman" w:hAnsi="Times New Roman" w:cs="Times New Roman"/>
        </w:rPr>
        <w:t>el hecho de que C# se encuentre compilado en el lado del servidor</w:t>
      </w:r>
      <w:ins w:id="23" w:author="Juan Cohete" w:date="2018-09-07T01:41:00Z">
        <w:r w:rsidR="00861E18">
          <w:rPr>
            <w:rFonts w:ascii="Times New Roman" w:hAnsi="Times New Roman" w:cs="Times New Roman"/>
          </w:rPr>
          <w:t>. Aunque esto pued</w:t>
        </w:r>
      </w:ins>
      <w:del w:id="24" w:author="Juan Cohete" w:date="2018-09-07T01:41:00Z">
        <w:r w:rsidDel="00861E18">
          <w:rPr>
            <w:rFonts w:ascii="Times New Roman" w:hAnsi="Times New Roman" w:cs="Times New Roman"/>
          </w:rPr>
          <w:delText>, pese</w:delText>
        </w:r>
      </w:del>
      <w:ins w:id="25" w:author="Juan Cohete" w:date="2018-09-07T01:41:00Z">
        <w:r w:rsidR="00861E18">
          <w:rPr>
            <w:rFonts w:ascii="Times New Roman" w:hAnsi="Times New Roman" w:cs="Times New Roman"/>
          </w:rPr>
          <w:t>e</w:t>
        </w:r>
      </w:ins>
      <w:del w:id="26" w:author="Juan Cohete" w:date="2018-09-07T01:41:00Z">
        <w:r w:rsidDel="00861E18">
          <w:rPr>
            <w:rFonts w:ascii="Times New Roman" w:hAnsi="Times New Roman" w:cs="Times New Roman"/>
          </w:rPr>
          <w:delText xml:space="preserve"> a</w:delText>
        </w:r>
      </w:del>
      <w:r>
        <w:rPr>
          <w:rFonts w:ascii="Times New Roman" w:hAnsi="Times New Roman" w:cs="Times New Roman"/>
        </w:rPr>
        <w:t xml:space="preserve"> ser una de las desventajas que tiene, ya que ralentiza el trabajo, supone un aumento de la seguridad, ya que lo que se almacena en el servidor es el </w:t>
      </w:r>
      <w:commentRangeStart w:id="27"/>
      <w:r>
        <w:rPr>
          <w:rFonts w:ascii="Times New Roman" w:hAnsi="Times New Roman" w:cs="Times New Roman"/>
        </w:rPr>
        <w:t>ejecutable del proyecto</w:t>
      </w:r>
      <w:commentRangeEnd w:id="27"/>
      <w:r w:rsidR="00861E18">
        <w:rPr>
          <w:rStyle w:val="Refdecomentario"/>
        </w:rPr>
        <w:commentReference w:id="27"/>
      </w:r>
      <w:r>
        <w:rPr>
          <w:rFonts w:ascii="Times New Roman" w:hAnsi="Times New Roman" w:cs="Times New Roman"/>
        </w:rPr>
        <w:t>.</w:t>
      </w:r>
    </w:p>
    <w:p w14:paraId="3E472C8B" w14:textId="77777777" w:rsidR="002A67BF" w:rsidRPr="00BA3D1D" w:rsidRDefault="002A67BF" w:rsidP="002A67BF">
      <w:pPr>
        <w:jc w:val="both"/>
        <w:rPr>
          <w:rFonts w:ascii="Times New Roman" w:hAnsi="Times New Roman" w:cs="Times New Roman"/>
        </w:rPr>
      </w:pPr>
    </w:p>
    <w:p w14:paraId="4B84AC35" w14:textId="77777777" w:rsidR="002A67BF" w:rsidRPr="00830077" w:rsidRDefault="002A67BF" w:rsidP="002A67BF">
      <w:pPr>
        <w:pStyle w:val="Ttulo2"/>
        <w:rPr>
          <w:b/>
          <w:color w:val="1F4E79" w:themeColor="accent1" w:themeShade="80"/>
          <w:sz w:val="40"/>
          <w:szCs w:val="40"/>
        </w:rPr>
      </w:pPr>
      <w:bookmarkStart w:id="28" w:name="_Toc523945589"/>
      <w:r>
        <w:rPr>
          <w:b/>
          <w:color w:val="1F4E79" w:themeColor="accent1" w:themeShade="80"/>
          <w:sz w:val="40"/>
          <w:szCs w:val="40"/>
        </w:rPr>
        <w:lastRenderedPageBreak/>
        <w:t>2</w:t>
      </w:r>
      <w:r w:rsidRPr="00830077">
        <w:rPr>
          <w:b/>
          <w:color w:val="1F4E79" w:themeColor="accent1" w:themeShade="80"/>
          <w:sz w:val="40"/>
          <w:szCs w:val="40"/>
        </w:rPr>
        <w:t>.1 HERRAMIENTAS CLOUD DE MICROSOFT (AZURE)</w:t>
      </w:r>
      <w:bookmarkEnd w:id="28"/>
    </w:p>
    <w:p w14:paraId="3BCF53AE" w14:textId="77777777" w:rsidR="002A67BF" w:rsidRDefault="002A67BF" w:rsidP="002A67BF">
      <w:pPr>
        <w:jc w:val="both"/>
      </w:pPr>
    </w:p>
    <w:p w14:paraId="1BCA1FAB" w14:textId="77777777" w:rsidR="002A67BF" w:rsidRDefault="002A67BF" w:rsidP="002A67BF">
      <w:pPr>
        <w:jc w:val="both"/>
        <w:rPr>
          <w:rFonts w:ascii="Times New Roman" w:hAnsi="Times New Roman" w:cs="Times New Roman"/>
        </w:rPr>
      </w:pPr>
      <w:r>
        <w:rPr>
          <w:rFonts w:ascii="Times New Roman" w:hAnsi="Times New Roman" w:cs="Times New Roman"/>
        </w:rPr>
        <w:t xml:space="preserve">De entre las herramientas que se van a utilizar para este proyecto hay que resaltar la herramienta de Azure. Obviamente, el hecho de desarrollar una aplicación web implica que debemos de tener un sitio en el cual alojar tanto la base de datos como la web en sí. En este caso al trabajar con C# y herramientas de Microsoft debemos tener un servidor con un Sistema Operativo Windows para que se pueda compilar y ejecutar correctamente en este. </w:t>
      </w:r>
    </w:p>
    <w:p w14:paraId="342D945A" w14:textId="77777777" w:rsidR="002A67BF" w:rsidRDefault="002A67BF" w:rsidP="002A67BF">
      <w:pPr>
        <w:jc w:val="both"/>
        <w:rPr>
          <w:rFonts w:ascii="Times New Roman" w:hAnsi="Times New Roman" w:cs="Times New Roman"/>
        </w:rPr>
      </w:pPr>
      <w:r>
        <w:rPr>
          <w:rFonts w:ascii="Times New Roman" w:hAnsi="Times New Roman" w:cs="Times New Roman"/>
        </w:rPr>
        <w:t>Para obtener acceso a los servicios de Azure es necesario crearse una cuenta en el portal de Azure y dentro de este ya podremos crear los recursos necesarios para poder trabajar.</w:t>
      </w:r>
    </w:p>
    <w:p w14:paraId="53A10122" w14:textId="77777777" w:rsidR="002A67BF" w:rsidRDefault="002A67BF" w:rsidP="002A67BF">
      <w:pPr>
        <w:keepNext/>
        <w:jc w:val="both"/>
      </w:pPr>
      <w:r>
        <w:rPr>
          <w:rFonts w:ascii="Times New Roman" w:hAnsi="Times New Roman" w:cs="Times New Roman"/>
          <w:noProof/>
          <w:lang w:eastAsia="es-ES"/>
        </w:rPr>
        <w:drawing>
          <wp:inline distT="0" distB="0" distL="0" distR="0" wp14:anchorId="0AF8B070" wp14:editId="01957755">
            <wp:extent cx="5400040" cy="29800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rtalAzure.PNG"/>
                    <pic:cNvPicPr/>
                  </pic:nvPicPr>
                  <pic:blipFill>
                    <a:blip r:embed="rId7">
                      <a:extLst>
                        <a:ext uri="{28A0092B-C50C-407E-A947-70E740481C1C}">
                          <a14:useLocalDpi xmlns:a14="http://schemas.microsoft.com/office/drawing/2010/main" val="0"/>
                        </a:ext>
                      </a:extLst>
                    </a:blip>
                    <a:stretch>
                      <a:fillRect/>
                    </a:stretch>
                  </pic:blipFill>
                  <pic:spPr>
                    <a:xfrm>
                      <a:off x="0" y="0"/>
                      <a:ext cx="5400040" cy="2980055"/>
                    </a:xfrm>
                    <a:prstGeom prst="rect">
                      <a:avLst/>
                    </a:prstGeom>
                  </pic:spPr>
                </pic:pic>
              </a:graphicData>
            </a:graphic>
          </wp:inline>
        </w:drawing>
      </w:r>
    </w:p>
    <w:p w14:paraId="62B55748" w14:textId="77777777" w:rsidR="002A67BF" w:rsidRDefault="002A67BF" w:rsidP="002A67BF">
      <w:pPr>
        <w:pStyle w:val="Descripcin"/>
        <w:jc w:val="both"/>
      </w:pPr>
      <w:bookmarkStart w:id="29" w:name="_Toc523875273"/>
      <w:bookmarkStart w:id="30" w:name="_Toc523943158"/>
      <w:r>
        <w:t xml:space="preserve">Ilustración </w:t>
      </w:r>
      <w:r w:rsidR="00157F6A">
        <w:fldChar w:fldCharType="begin"/>
      </w:r>
      <w:r w:rsidR="00157F6A">
        <w:instrText xml:space="preserve"> SEQ Ilustración \* ARABIC </w:instrText>
      </w:r>
      <w:r w:rsidR="00157F6A">
        <w:fldChar w:fldCharType="separate"/>
      </w:r>
      <w:r>
        <w:rPr>
          <w:noProof/>
        </w:rPr>
        <w:t>1</w:t>
      </w:r>
      <w:r w:rsidR="00157F6A">
        <w:rPr>
          <w:noProof/>
        </w:rPr>
        <w:fldChar w:fldCharType="end"/>
      </w:r>
      <w:r>
        <w:t>. Captura del panel de Azure.</w:t>
      </w:r>
      <w:bookmarkEnd w:id="29"/>
      <w:bookmarkEnd w:id="30"/>
    </w:p>
    <w:p w14:paraId="61E24E81" w14:textId="77777777" w:rsidR="002A67BF" w:rsidRPr="00581F29" w:rsidRDefault="002A67BF" w:rsidP="002A67BF">
      <w:pPr>
        <w:jc w:val="both"/>
        <w:rPr>
          <w:rFonts w:ascii="Times New Roman" w:hAnsi="Times New Roman" w:cs="Times New Roman"/>
        </w:rPr>
      </w:pPr>
      <w:r w:rsidRPr="00581F29">
        <w:rPr>
          <w:rFonts w:ascii="Times New Roman" w:hAnsi="Times New Roman" w:cs="Times New Roman"/>
        </w:rPr>
        <w:t xml:space="preserve">Aquí podemos ver una captura de la pantalla que nos encontramos en el panel de Azure. Como se puede observar tenemos varios recursos ya creados, el primero se trata del recurso donde se almacenará la base de datos de SQL con el nombre de </w:t>
      </w:r>
      <w:proofErr w:type="spellStart"/>
      <w:r w:rsidRPr="00581F29">
        <w:rPr>
          <w:rFonts w:ascii="Times New Roman" w:hAnsi="Times New Roman" w:cs="Times New Roman"/>
          <w:i/>
        </w:rPr>
        <w:t>TFGDatabase</w:t>
      </w:r>
      <w:proofErr w:type="spellEnd"/>
      <w:r w:rsidRPr="00581F29">
        <w:rPr>
          <w:rFonts w:ascii="Times New Roman" w:hAnsi="Times New Roman" w:cs="Times New Roman"/>
        </w:rPr>
        <w:t xml:space="preserve">. El segundo recurso que observamos es el servidor de SQL, </w:t>
      </w:r>
      <w:proofErr w:type="spellStart"/>
      <w:r w:rsidRPr="00581F29">
        <w:rPr>
          <w:rFonts w:ascii="Times New Roman" w:hAnsi="Times New Roman" w:cs="Times New Roman"/>
          <w:i/>
        </w:rPr>
        <w:t>wecalendar</w:t>
      </w:r>
      <w:proofErr w:type="spellEnd"/>
      <w:r w:rsidRPr="00581F29">
        <w:rPr>
          <w:rFonts w:ascii="Times New Roman" w:hAnsi="Times New Roman" w:cs="Times New Roman"/>
          <w:i/>
        </w:rPr>
        <w:t xml:space="preserve">. </w:t>
      </w:r>
      <w:r w:rsidRPr="00581F29">
        <w:rPr>
          <w:rFonts w:ascii="Times New Roman" w:hAnsi="Times New Roman" w:cs="Times New Roman"/>
        </w:rPr>
        <w:t xml:space="preserve">En el tercer recurso almacenaremos el Back-End de la web, </w:t>
      </w:r>
      <w:proofErr w:type="spellStart"/>
      <w:r w:rsidRPr="00581F29">
        <w:rPr>
          <w:rFonts w:ascii="Times New Roman" w:hAnsi="Times New Roman" w:cs="Times New Roman"/>
          <w:i/>
        </w:rPr>
        <w:t>WCBackend</w:t>
      </w:r>
      <w:proofErr w:type="spellEnd"/>
      <w:r w:rsidRPr="00581F29">
        <w:rPr>
          <w:rFonts w:ascii="Times New Roman" w:hAnsi="Times New Roman" w:cs="Times New Roman"/>
          <w:i/>
        </w:rPr>
        <w:t xml:space="preserve">, </w:t>
      </w:r>
      <w:r w:rsidRPr="00581F29">
        <w:rPr>
          <w:rFonts w:ascii="Times New Roman" w:hAnsi="Times New Roman" w:cs="Times New Roman"/>
        </w:rPr>
        <w:t xml:space="preserve">y en el último se encontrará el Front-End, </w:t>
      </w:r>
      <w:proofErr w:type="spellStart"/>
      <w:r w:rsidRPr="00581F29">
        <w:rPr>
          <w:rFonts w:ascii="Times New Roman" w:hAnsi="Times New Roman" w:cs="Times New Roman"/>
          <w:i/>
        </w:rPr>
        <w:t>wecalendar</w:t>
      </w:r>
      <w:proofErr w:type="spellEnd"/>
      <w:r w:rsidRPr="00581F29">
        <w:rPr>
          <w:rFonts w:ascii="Times New Roman" w:hAnsi="Times New Roman" w:cs="Times New Roman"/>
        </w:rPr>
        <w:t>.</w:t>
      </w:r>
    </w:p>
    <w:p w14:paraId="41EA938A" w14:textId="77777777" w:rsidR="002A67BF" w:rsidRPr="00581F29" w:rsidRDefault="002A67BF" w:rsidP="002A67BF">
      <w:pPr>
        <w:jc w:val="both"/>
        <w:rPr>
          <w:rFonts w:ascii="Times New Roman" w:hAnsi="Times New Roman" w:cs="Times New Roman"/>
        </w:rPr>
      </w:pPr>
      <w:r w:rsidRPr="00581F29">
        <w:rPr>
          <w:rFonts w:ascii="Times New Roman" w:hAnsi="Times New Roman" w:cs="Times New Roman"/>
        </w:rPr>
        <w:t>El hecho de trabajar con la herramienta Visual Studio implica que este servicio de Azure ya se encuentra integrado dentro de esta, permitiéndome hacer subidas al servidor directamente desde esta aplicación seleccionando la dirección que desee.</w:t>
      </w:r>
    </w:p>
    <w:p w14:paraId="5F2AE574" w14:textId="77777777" w:rsidR="007503B9" w:rsidRDefault="002A67BF" w:rsidP="002A67BF">
      <w:pPr>
        <w:rPr>
          <w:ins w:id="31" w:author="Juan Cohete" w:date="2018-09-07T01:43:00Z"/>
          <w:rFonts w:ascii="Times New Roman" w:hAnsi="Times New Roman" w:cs="Times New Roman"/>
        </w:rPr>
      </w:pPr>
      <w:r w:rsidRPr="00581F29">
        <w:rPr>
          <w:rFonts w:ascii="Times New Roman" w:hAnsi="Times New Roman" w:cs="Times New Roman"/>
        </w:rPr>
        <w:t>Durante la mayor parte del desarrollo de la aplicación todas las pruebas serán ejecutadas en local, dándole uso a Azure para almacenar la base de datos y poder realizar los accesos. Una vez finalizada la fase de producción tanto el Back-End como el Front-End serán subidas al servidor de Azure.</w:t>
      </w:r>
    </w:p>
    <w:p w14:paraId="0BB1888F" w14:textId="77777777" w:rsidR="00861E18" w:rsidRDefault="00861E18" w:rsidP="002A67BF">
      <w:pPr>
        <w:rPr>
          <w:ins w:id="32" w:author="Juan Cohete" w:date="2018-09-07T01:43:00Z"/>
          <w:rFonts w:ascii="Times New Roman" w:hAnsi="Times New Roman" w:cs="Times New Roman"/>
        </w:rPr>
      </w:pPr>
    </w:p>
    <w:p w14:paraId="34D07B44" w14:textId="77777777" w:rsidR="00861E18" w:rsidRDefault="00861E18" w:rsidP="002A67BF">
      <w:pPr>
        <w:rPr>
          <w:ins w:id="33" w:author="Juan Cohete" w:date="2018-09-07T01:43:00Z"/>
          <w:rFonts w:ascii="Times New Roman" w:hAnsi="Times New Roman" w:cs="Times New Roman"/>
        </w:rPr>
      </w:pPr>
      <w:ins w:id="34" w:author="Juan Cohete" w:date="2018-09-07T01:43:00Z">
        <w:r>
          <w:rPr>
            <w:rFonts w:ascii="Times New Roman" w:hAnsi="Times New Roman" w:cs="Times New Roman"/>
          </w:rPr>
          <w:t xml:space="preserve">---- ¿Por qué AZURE y no otras plataformas </w:t>
        </w:r>
        <w:proofErr w:type="spellStart"/>
        <w:r>
          <w:rPr>
            <w:rFonts w:ascii="Times New Roman" w:hAnsi="Times New Roman" w:cs="Times New Roman"/>
          </w:rPr>
          <w:t>cloud</w:t>
        </w:r>
        <w:proofErr w:type="spellEnd"/>
        <w:r>
          <w:rPr>
            <w:rFonts w:ascii="Times New Roman" w:hAnsi="Times New Roman" w:cs="Times New Roman"/>
          </w:rPr>
          <w:t>? Aunque ya has visto que ya he puesto arriba que nos hemos planteado usar Microsoft como objetivo. Puedes comparar sus ventajas/desventajas con otras soluciones (para mostrar que las conoces)</w:t>
        </w:r>
      </w:ins>
    </w:p>
    <w:p w14:paraId="3D15A4B6" w14:textId="77777777" w:rsidR="00861E18" w:rsidRDefault="00861E18" w:rsidP="002A67BF">
      <w:pPr>
        <w:rPr>
          <w:ins w:id="35" w:author="Juan Cohete" w:date="2018-09-07T01:44:00Z"/>
          <w:rFonts w:ascii="Times New Roman" w:hAnsi="Times New Roman" w:cs="Times New Roman"/>
        </w:rPr>
      </w:pPr>
    </w:p>
    <w:p w14:paraId="025CBF20" w14:textId="77777777" w:rsidR="00861E18" w:rsidRDefault="00861E18" w:rsidP="002A67BF">
      <w:pPr>
        <w:rPr>
          <w:ins w:id="36" w:author="Juan Cohete" w:date="2018-09-07T01:44:00Z"/>
          <w:rFonts w:ascii="Times New Roman" w:hAnsi="Times New Roman" w:cs="Times New Roman"/>
        </w:rPr>
      </w:pPr>
      <w:ins w:id="37" w:author="Juan Cohete" w:date="2018-09-07T01:44:00Z">
        <w:r>
          <w:rPr>
            <w:rFonts w:ascii="Times New Roman" w:hAnsi="Times New Roman" w:cs="Times New Roman"/>
          </w:rPr>
          <w:lastRenderedPageBreak/>
          <w:t>Sobre este apartado yo añadiría</w:t>
        </w:r>
      </w:ins>
    </w:p>
    <w:p w14:paraId="3B1CDC68" w14:textId="77777777" w:rsidR="00861E18" w:rsidRDefault="00861E18" w:rsidP="002A67BF">
      <w:pPr>
        <w:rPr>
          <w:ins w:id="38" w:author="Juan Cohete" w:date="2018-09-07T01:44:00Z"/>
          <w:rFonts w:ascii="Times New Roman" w:hAnsi="Times New Roman" w:cs="Times New Roman"/>
        </w:rPr>
      </w:pPr>
    </w:p>
    <w:p w14:paraId="5D405AF2" w14:textId="77777777" w:rsidR="00861E18" w:rsidRDefault="00861E18" w:rsidP="002A67BF">
      <w:pPr>
        <w:rPr>
          <w:ins w:id="39" w:author="Juan Cohete" w:date="2018-09-07T01:44:00Z"/>
          <w:rFonts w:ascii="Times New Roman" w:hAnsi="Times New Roman" w:cs="Times New Roman"/>
        </w:rPr>
      </w:pPr>
      <w:ins w:id="40" w:author="Juan Cohete" w:date="2018-09-07T01:44:00Z">
        <w:r>
          <w:rPr>
            <w:rFonts w:ascii="Times New Roman" w:hAnsi="Times New Roman" w:cs="Times New Roman"/>
          </w:rPr>
          <w:t>++ Arquitectura de los servicios AZURE</w:t>
        </w:r>
      </w:ins>
    </w:p>
    <w:p w14:paraId="08EDEC9B" w14:textId="77777777" w:rsidR="00861E18" w:rsidRDefault="00861E18" w:rsidP="002A67BF">
      <w:pPr>
        <w:rPr>
          <w:ins w:id="41" w:author="Juan Cohete" w:date="2018-09-07T01:45:00Z"/>
          <w:rFonts w:ascii="Times New Roman" w:hAnsi="Times New Roman" w:cs="Times New Roman"/>
        </w:rPr>
      </w:pPr>
      <w:ins w:id="42" w:author="Juan Cohete" w:date="2018-09-07T01:44:00Z">
        <w:r>
          <w:rPr>
            <w:rFonts w:ascii="Times New Roman" w:hAnsi="Times New Roman" w:cs="Times New Roman"/>
          </w:rPr>
          <w:t>++ Citar algunas herramientas de AZURE, especialmente las que luego vas a utilizar</w:t>
        </w:r>
      </w:ins>
    </w:p>
    <w:p w14:paraId="2A9A9EFF" w14:textId="77777777" w:rsidR="00861E18" w:rsidRDefault="00861E18" w:rsidP="002A67BF">
      <w:pPr>
        <w:rPr>
          <w:ins w:id="43" w:author="Juan Cohete" w:date="2018-09-07T01:45:00Z"/>
          <w:rFonts w:ascii="Times New Roman" w:hAnsi="Times New Roman" w:cs="Times New Roman"/>
        </w:rPr>
      </w:pPr>
      <w:ins w:id="44" w:author="Juan Cohete" w:date="2018-09-07T01:45:00Z">
        <w:r>
          <w:rPr>
            <w:rFonts w:ascii="Times New Roman" w:hAnsi="Times New Roman" w:cs="Times New Roman"/>
          </w:rPr>
          <w:t>++ No hagas referencia a tu proyecto, esto es general</w:t>
        </w:r>
      </w:ins>
    </w:p>
    <w:p w14:paraId="08D26851" w14:textId="77777777" w:rsidR="00861E18" w:rsidRPr="00861E18" w:rsidRDefault="00861E18" w:rsidP="002A67BF">
      <w:pPr>
        <w:rPr>
          <w:rFonts w:ascii="Times New Roman" w:hAnsi="Times New Roman" w:cs="Times New Roman"/>
          <w:rPrChange w:id="45" w:author="Juan Cohete" w:date="2018-09-07T01:44:00Z">
            <w:rPr/>
          </w:rPrChange>
        </w:rPr>
      </w:pPr>
      <w:ins w:id="46" w:author="Juan Cohete" w:date="2018-09-07T01:45:00Z">
        <w:r>
          <w:rPr>
            <w:rFonts w:ascii="Times New Roman" w:hAnsi="Times New Roman" w:cs="Times New Roman"/>
          </w:rPr>
          <w:t xml:space="preserve">++ </w:t>
        </w:r>
        <w:proofErr w:type="spellStart"/>
        <w:r>
          <w:rPr>
            <w:rFonts w:ascii="Times New Roman" w:hAnsi="Times New Roman" w:cs="Times New Roman"/>
          </w:rPr>
          <w:t>Pregutna</w:t>
        </w:r>
        <w:proofErr w:type="spellEnd"/>
        <w:r>
          <w:rPr>
            <w:rFonts w:ascii="Times New Roman" w:hAnsi="Times New Roman" w:cs="Times New Roman"/>
          </w:rPr>
          <w:t xml:space="preserve"> ¿Es difícil montar un servicio AZURE? Supongo que es fácil para los usuarios, pero t</w:t>
        </w:r>
      </w:ins>
      <w:ins w:id="47" w:author="Juan Cohete" w:date="2018-09-07T01:46:00Z">
        <w:r>
          <w:rPr>
            <w:rFonts w:ascii="Times New Roman" w:hAnsi="Times New Roman" w:cs="Times New Roman"/>
          </w:rPr>
          <w:t>écnicamente que es lo que ocurre detrás de la escena.</w:t>
        </w:r>
      </w:ins>
    </w:p>
    <w:sectPr w:rsidR="00861E18" w:rsidRPr="00861E1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Juan Cohete" w:date="2018-09-07T01:30:00Z" w:initials="JC">
    <w:p w14:paraId="3E1FAFEB" w14:textId="77777777" w:rsidR="00146EA7" w:rsidRDefault="00146EA7">
      <w:pPr>
        <w:pStyle w:val="Textocomentario"/>
      </w:pPr>
      <w:r>
        <w:rPr>
          <w:rStyle w:val="Refdecomentario"/>
        </w:rPr>
        <w:annotationRef/>
      </w:r>
      <w:r>
        <w:t>Cuidado mezclas frameworks con lenguajes</w:t>
      </w:r>
    </w:p>
    <w:p w14:paraId="60ACAB1A" w14:textId="77777777" w:rsidR="00146EA7" w:rsidRDefault="00146EA7">
      <w:pPr>
        <w:pStyle w:val="Textocomentario"/>
      </w:pPr>
    </w:p>
    <w:p w14:paraId="5B2CF164" w14:textId="77777777" w:rsidR="00146EA7" w:rsidRDefault="00146EA7">
      <w:pPr>
        <w:pStyle w:val="Textocomentario"/>
      </w:pPr>
      <w:r>
        <w:t xml:space="preserve">PHP es un lenguaje, pero </w:t>
      </w:r>
      <w:proofErr w:type="spellStart"/>
      <w:r>
        <w:t>Symphony</w:t>
      </w:r>
      <w:proofErr w:type="spellEnd"/>
      <w:r>
        <w:t xml:space="preserve"> es un framework basado en PHP</w:t>
      </w:r>
    </w:p>
  </w:comment>
  <w:comment w:id="3" w:author="Juan Cohete" w:date="2018-09-07T01:31:00Z" w:initials="JC">
    <w:p w14:paraId="66356736" w14:textId="77777777" w:rsidR="00146EA7" w:rsidRDefault="00146EA7">
      <w:pPr>
        <w:pStyle w:val="Textocomentario"/>
      </w:pPr>
      <w:r>
        <w:rPr>
          <w:rStyle w:val="Refdecomentario"/>
        </w:rPr>
        <w:annotationRef/>
      </w:r>
      <w:r>
        <w:t>No es un framework</w:t>
      </w:r>
    </w:p>
  </w:comment>
  <w:comment w:id="27" w:author="Juan Cohete" w:date="2018-09-07T01:41:00Z" w:initials="JC">
    <w:p w14:paraId="29C57350" w14:textId="77777777" w:rsidR="00861E18" w:rsidRDefault="00861E18">
      <w:pPr>
        <w:pStyle w:val="Textocomentario"/>
      </w:pPr>
      <w:r>
        <w:rPr>
          <w:rStyle w:val="Refdecomentario"/>
        </w:rPr>
        <w:annotationRef/>
      </w:r>
      <w:r>
        <w:t>Si almacenas un ejecutable no es necesario compilar cuando se invoca cualquier función de la plataforma web, no? Al revés pienso que debería ser más rápido. Otra cosa es que para desplegar el proyecto, se pierda un tiempo extra de compilación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2CF164" w15:done="0"/>
  <w15:commentEx w15:paraId="66356736" w15:done="0"/>
  <w15:commentEx w15:paraId="29C5735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F34AA"/>
    <w:multiLevelType w:val="hybridMultilevel"/>
    <w:tmpl w:val="6EF65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an Cohete">
    <w15:presenceInfo w15:providerId="Windows Live" w15:userId="f6d6159ca64c5a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552"/>
    <w:rsid w:val="00146EA7"/>
    <w:rsid w:val="00157F6A"/>
    <w:rsid w:val="001725BD"/>
    <w:rsid w:val="002A67BF"/>
    <w:rsid w:val="00336552"/>
    <w:rsid w:val="007503B9"/>
    <w:rsid w:val="00861E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DFFBA"/>
  <w15:chartTrackingRefBased/>
  <w15:docId w15:val="{5AE45F8D-F745-470F-9675-71EF648F8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7BF"/>
  </w:style>
  <w:style w:type="paragraph" w:styleId="Ttulo1">
    <w:name w:val="heading 1"/>
    <w:basedOn w:val="Normal"/>
    <w:next w:val="Normal"/>
    <w:link w:val="Ttulo1Car"/>
    <w:uiPriority w:val="9"/>
    <w:qFormat/>
    <w:rsid w:val="003365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25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6552"/>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33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36552"/>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1725BD"/>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1725BD"/>
    <w:pPr>
      <w:ind w:left="720"/>
      <w:contextualSpacing/>
    </w:pPr>
  </w:style>
  <w:style w:type="character" w:styleId="Refdecomentario">
    <w:name w:val="annotation reference"/>
    <w:basedOn w:val="Fuentedeprrafopredeter"/>
    <w:uiPriority w:val="99"/>
    <w:semiHidden/>
    <w:unhideWhenUsed/>
    <w:rsid w:val="00146EA7"/>
    <w:rPr>
      <w:sz w:val="16"/>
      <w:szCs w:val="16"/>
    </w:rPr>
  </w:style>
  <w:style w:type="paragraph" w:styleId="Textocomentario">
    <w:name w:val="annotation text"/>
    <w:basedOn w:val="Normal"/>
    <w:link w:val="TextocomentarioCar"/>
    <w:uiPriority w:val="99"/>
    <w:semiHidden/>
    <w:unhideWhenUsed/>
    <w:rsid w:val="00146EA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46EA7"/>
    <w:rPr>
      <w:sz w:val="20"/>
      <w:szCs w:val="20"/>
    </w:rPr>
  </w:style>
  <w:style w:type="paragraph" w:styleId="Asuntodelcomentario">
    <w:name w:val="annotation subject"/>
    <w:basedOn w:val="Textocomentario"/>
    <w:next w:val="Textocomentario"/>
    <w:link w:val="AsuntodelcomentarioCar"/>
    <w:uiPriority w:val="99"/>
    <w:semiHidden/>
    <w:unhideWhenUsed/>
    <w:rsid w:val="00146EA7"/>
    <w:rPr>
      <w:b/>
      <w:bCs/>
    </w:rPr>
  </w:style>
  <w:style w:type="character" w:customStyle="1" w:styleId="AsuntodelcomentarioCar">
    <w:name w:val="Asunto del comentario Car"/>
    <w:basedOn w:val="TextocomentarioCar"/>
    <w:link w:val="Asuntodelcomentario"/>
    <w:uiPriority w:val="99"/>
    <w:semiHidden/>
    <w:rsid w:val="00146EA7"/>
    <w:rPr>
      <w:b/>
      <w:bCs/>
      <w:sz w:val="20"/>
      <w:szCs w:val="20"/>
    </w:rPr>
  </w:style>
  <w:style w:type="paragraph" w:styleId="Textodeglobo">
    <w:name w:val="Balloon Text"/>
    <w:basedOn w:val="Normal"/>
    <w:link w:val="TextodegloboCar"/>
    <w:uiPriority w:val="99"/>
    <w:semiHidden/>
    <w:unhideWhenUsed/>
    <w:rsid w:val="00146E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46E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792</Words>
  <Characters>4283</Characters>
  <Application>Microsoft Office Word</Application>
  <DocSecurity>0</DocSecurity>
  <Lines>82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Fuentes Barragán</dc:creator>
  <cp:keywords/>
  <dc:description/>
  <cp:lastModifiedBy>Javier Fuentes Barragán</cp:lastModifiedBy>
  <cp:revision>2</cp:revision>
  <dcterms:created xsi:type="dcterms:W3CDTF">2018-09-07T00:15:00Z</dcterms:created>
  <dcterms:modified xsi:type="dcterms:W3CDTF">2018-09-07T00:15:00Z</dcterms:modified>
</cp:coreProperties>
</file>