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9D81C" w14:textId="77777777" w:rsidR="00740F33" w:rsidRPr="00B20C14" w:rsidRDefault="00740F33" w:rsidP="00740F33">
      <w:pPr>
        <w:rPr>
          <w:b/>
          <w:color w:val="1F4E79" w:themeColor="accent1" w:themeShade="80"/>
          <w:sz w:val="52"/>
          <w:szCs w:val="52"/>
        </w:rPr>
      </w:pPr>
      <w:r>
        <w:rPr>
          <w:b/>
          <w:color w:val="1F4E79" w:themeColor="accent1" w:themeShade="80"/>
          <w:sz w:val="52"/>
          <w:szCs w:val="52"/>
        </w:rPr>
        <w:t>CAPÍTULO 3</w:t>
      </w:r>
    </w:p>
    <w:p w14:paraId="26747FDF" w14:textId="77777777" w:rsidR="00740F33" w:rsidRDefault="00740F33" w:rsidP="00740F33">
      <w:pPr>
        <w:pStyle w:val="Ttulo1"/>
        <w:rPr>
          <w:rFonts w:asciiTheme="minorHAnsi" w:eastAsiaTheme="minorHAnsi" w:hAnsiTheme="minorHAnsi" w:cstheme="minorBidi"/>
          <w:color w:val="auto"/>
          <w:sz w:val="22"/>
          <w:szCs w:val="22"/>
        </w:rPr>
      </w:pPr>
      <w:bookmarkStart w:id="0" w:name="_Toc523945590"/>
      <w:r w:rsidRPr="00830077">
        <w:rPr>
          <w:rFonts w:asciiTheme="minorHAnsi" w:hAnsiTheme="minorHAnsi"/>
          <w:b/>
          <w:color w:val="1F4E79" w:themeColor="accent1" w:themeShade="80"/>
          <w:sz w:val="52"/>
          <w:szCs w:val="52"/>
        </w:rPr>
        <w:t>GESTIÓN DEL PROYECTO</w:t>
      </w:r>
      <w:bookmarkEnd w:id="0"/>
    </w:p>
    <w:p w14:paraId="5E5A67ED" w14:textId="77777777" w:rsidR="00740F33" w:rsidRPr="008A212D" w:rsidRDefault="00740F33" w:rsidP="00740F33">
      <w:bookmarkStart w:id="1" w:name="_GoBack"/>
      <w:bookmarkEnd w:id="1"/>
    </w:p>
    <w:p w14:paraId="4D51C7BD" w14:textId="77777777" w:rsidR="00C10207" w:rsidDel="00C10207" w:rsidRDefault="00740F33" w:rsidP="00740F33">
      <w:pPr>
        <w:jc w:val="both"/>
        <w:rPr>
          <w:del w:id="2" w:author="Juan Cohete" w:date="2018-09-07T01:48:00Z"/>
          <w:rFonts w:ascii="Times New Roman" w:hAnsi="Times New Roman" w:cs="Times New Roman"/>
        </w:rPr>
      </w:pPr>
      <w:r w:rsidRPr="00581F29">
        <w:rPr>
          <w:rFonts w:ascii="Times New Roman" w:hAnsi="Times New Roman" w:cs="Times New Roman"/>
        </w:rPr>
        <w:t>Para el desarrollo de</w:t>
      </w:r>
      <w:ins w:id="3" w:author="Juan Cohete" w:date="2018-09-07T01:48:00Z">
        <w:r w:rsidR="00C10207">
          <w:rPr>
            <w:rFonts w:ascii="Times New Roman" w:hAnsi="Times New Roman" w:cs="Times New Roman"/>
          </w:rPr>
          <w:t>l</w:t>
        </w:r>
      </w:ins>
      <w:del w:id="4" w:author="Juan Cohete" w:date="2018-09-07T01:48:00Z">
        <w:r w:rsidRPr="00581F29" w:rsidDel="00C10207">
          <w:rPr>
            <w:rFonts w:ascii="Times New Roman" w:hAnsi="Times New Roman" w:cs="Times New Roman"/>
          </w:rPr>
          <w:delText xml:space="preserve"> </w:delText>
        </w:r>
      </w:del>
      <w:ins w:id="5" w:author="Juan Cohete" w:date="2018-09-07T01:48:00Z">
        <w:r w:rsidR="00C10207">
          <w:rPr>
            <w:rFonts w:ascii="Times New Roman" w:hAnsi="Times New Roman" w:cs="Times New Roman"/>
          </w:rPr>
          <w:t xml:space="preserve"> proyecto se ha</w:t>
        </w:r>
      </w:ins>
    </w:p>
    <w:p w14:paraId="556872ED" w14:textId="77777777" w:rsidR="00C10207" w:rsidDel="00C10207" w:rsidRDefault="00C10207" w:rsidP="00740F33">
      <w:pPr>
        <w:jc w:val="both"/>
        <w:rPr>
          <w:del w:id="6" w:author="Juan Cohete" w:date="2018-09-07T01:48:00Z"/>
          <w:rFonts w:ascii="Times New Roman" w:hAnsi="Times New Roman" w:cs="Times New Roman"/>
        </w:rPr>
      </w:pPr>
    </w:p>
    <w:p w14:paraId="230DE310" w14:textId="77777777" w:rsidR="00401087" w:rsidRDefault="00740F33" w:rsidP="00C10207">
      <w:pPr>
        <w:jc w:val="both"/>
        <w:rPr>
          <w:ins w:id="7" w:author="Juan Cohete" w:date="2018-09-07T01:58:00Z"/>
          <w:rFonts w:ascii="Times New Roman" w:hAnsi="Times New Roman" w:cs="Times New Roman"/>
        </w:rPr>
      </w:pPr>
      <w:del w:id="8" w:author="Juan Cohete" w:date="2018-09-07T01:48:00Z">
        <w:r w:rsidRPr="00581F29" w:rsidDel="00C10207">
          <w:rPr>
            <w:rFonts w:ascii="Times New Roman" w:hAnsi="Times New Roman" w:cs="Times New Roman"/>
          </w:rPr>
          <w:delText>este Proyecto he</w:delText>
        </w:r>
      </w:del>
      <w:r w:rsidRPr="00581F29">
        <w:rPr>
          <w:rFonts w:ascii="Times New Roman" w:hAnsi="Times New Roman" w:cs="Times New Roman"/>
        </w:rPr>
        <w:t xml:space="preserve"> seguido una metodología SCRUM con Sprints</w:t>
      </w:r>
      <w:r>
        <w:rPr>
          <w:rFonts w:ascii="Times New Roman" w:hAnsi="Times New Roman" w:cs="Times New Roman"/>
        </w:rPr>
        <w:t xml:space="preserve"> </w:t>
      </w:r>
      <w:proofErr w:type="gramStart"/>
      <w:r>
        <w:rPr>
          <w:rFonts w:ascii="Times New Roman" w:hAnsi="Times New Roman" w:cs="Times New Roman"/>
        </w:rPr>
        <w:t>semanales</w:t>
      </w:r>
      <w:ins w:id="9" w:author="Juan Cohete" w:date="2018-09-07T01:49:00Z">
        <w:r w:rsidR="00C10207">
          <w:rPr>
            <w:rFonts w:ascii="Times New Roman" w:hAnsi="Times New Roman" w:cs="Times New Roman"/>
          </w:rPr>
          <w:t xml:space="preserve"> </w:t>
        </w:r>
      </w:ins>
      <w:ins w:id="10" w:author="Juan Cohete" w:date="2018-09-07T01:50:00Z">
        <w:r w:rsidR="00C10207">
          <w:rPr>
            <w:rFonts w:ascii="Times New Roman" w:hAnsi="Times New Roman" w:cs="Times New Roman"/>
          </w:rPr>
          <w:t xml:space="preserve"> con</w:t>
        </w:r>
        <w:proofErr w:type="gramEnd"/>
        <w:r w:rsidR="00C10207">
          <w:rPr>
            <w:rFonts w:ascii="Times New Roman" w:hAnsi="Times New Roman" w:cs="Times New Roman"/>
          </w:rPr>
          <w:t xml:space="preserve"> un ciclo de vida</w:t>
        </w:r>
      </w:ins>
      <w:ins w:id="11" w:author="Juan Cohete" w:date="2018-09-07T01:49:00Z">
        <w:r w:rsidR="00C10207">
          <w:rPr>
            <w:rFonts w:ascii="Times New Roman" w:hAnsi="Times New Roman" w:cs="Times New Roman"/>
          </w:rPr>
          <w:t xml:space="preserve"> iterativo e incremental</w:t>
        </w:r>
      </w:ins>
      <w:ins w:id="12" w:author="Juan Cohete" w:date="2018-09-07T01:50:00Z">
        <w:r w:rsidR="00C10207">
          <w:rPr>
            <w:rFonts w:ascii="Times New Roman" w:hAnsi="Times New Roman" w:cs="Times New Roman"/>
          </w:rPr>
          <w:t xml:space="preserve">. </w:t>
        </w:r>
      </w:ins>
      <w:del w:id="13" w:author="Juan Cohete" w:date="2018-09-07T01:50:00Z">
        <w:r w:rsidDel="00C10207">
          <w:rPr>
            <w:rFonts w:ascii="Times New Roman" w:hAnsi="Times New Roman" w:cs="Times New Roman"/>
          </w:rPr>
          <w:delText xml:space="preserve"> iterativo e </w:delText>
        </w:r>
        <w:r w:rsidRPr="00581F29" w:rsidDel="00C10207">
          <w:rPr>
            <w:rFonts w:ascii="Times New Roman" w:hAnsi="Times New Roman" w:cs="Times New Roman"/>
          </w:rPr>
          <w:delText xml:space="preserve">incremental. </w:delText>
        </w:r>
      </w:del>
      <w:r w:rsidRPr="00581F29">
        <w:rPr>
          <w:rFonts w:ascii="Times New Roman" w:hAnsi="Times New Roman" w:cs="Times New Roman"/>
        </w:rPr>
        <w:t>La base de esta organización ha sido la división del proyecto en tareas sencillas o de corta duración, fechando al final de estas una reunión con el tutor para evaluar el estado o porcentaje de realización de la tarea</w:t>
      </w:r>
      <w:ins w:id="14" w:author="Juan Cohete" w:date="2018-09-07T01:55:00Z">
        <w:r w:rsidR="00401087">
          <w:rPr>
            <w:rFonts w:ascii="Times New Roman" w:hAnsi="Times New Roman" w:cs="Times New Roman"/>
          </w:rPr>
          <w:t xml:space="preserve">. Por otra parte para el progreso del proyecto el ciclo de vida iterativo e incremental nos </w:t>
        </w:r>
      </w:ins>
      <w:ins w:id="15" w:author="Juan Cohete" w:date="2018-09-07T01:56:00Z">
        <w:r w:rsidR="00401087">
          <w:rPr>
            <w:rFonts w:ascii="Times New Roman" w:hAnsi="Times New Roman" w:cs="Times New Roman"/>
          </w:rPr>
          <w:t xml:space="preserve">permite </w:t>
        </w:r>
      </w:ins>
      <w:ins w:id="16" w:author="Juan Cohete" w:date="2018-09-07T01:58:00Z">
        <w:r w:rsidR="00401087">
          <w:rPr>
            <w:rFonts w:ascii="Times New Roman" w:hAnsi="Times New Roman" w:cs="Times New Roman"/>
          </w:rPr>
          <w:t>corregir e incrementar el trabajo realizado en cada una de las interacciones.</w:t>
        </w:r>
      </w:ins>
    </w:p>
    <w:p w14:paraId="66CCA50B" w14:textId="77777777" w:rsidR="00740F33" w:rsidRPr="00581F29" w:rsidDel="00401087" w:rsidRDefault="00740F33" w:rsidP="00C10207">
      <w:pPr>
        <w:jc w:val="both"/>
        <w:rPr>
          <w:del w:id="17" w:author="Juan Cohete" w:date="2018-09-07T01:58:00Z"/>
          <w:rFonts w:ascii="Times New Roman" w:hAnsi="Times New Roman" w:cs="Times New Roman"/>
        </w:rPr>
      </w:pPr>
      <w:del w:id="18" w:author="Juan Cohete" w:date="2018-09-07T01:58:00Z">
        <w:r w:rsidRPr="00581F29" w:rsidDel="00401087">
          <w:rPr>
            <w:rFonts w:ascii="Times New Roman" w:hAnsi="Times New Roman" w:cs="Times New Roman"/>
          </w:rPr>
          <w:delText>, y corrigiendo o incrementando el trabajo para la siguiente interacción.</w:delText>
        </w:r>
      </w:del>
    </w:p>
    <w:p w14:paraId="53E474BB" w14:textId="77777777" w:rsidR="00740F33" w:rsidRPr="00581F29" w:rsidRDefault="00740F33" w:rsidP="00401087">
      <w:pPr>
        <w:jc w:val="both"/>
        <w:rPr>
          <w:rFonts w:ascii="Times New Roman" w:hAnsi="Times New Roman" w:cs="Times New Roman"/>
        </w:rPr>
      </w:pPr>
      <w:r w:rsidRPr="00581F29">
        <w:rPr>
          <w:rFonts w:ascii="Times New Roman" w:hAnsi="Times New Roman" w:cs="Times New Roman"/>
        </w:rPr>
        <w:t xml:space="preserve">Cada uno de los Sprints deben ir acompañados de la documentación específica </w:t>
      </w:r>
      <w:ins w:id="19" w:author="Juan Cohete" w:date="2018-09-07T01:59:00Z">
        <w:r w:rsidR="00401087">
          <w:rPr>
            <w:rFonts w:ascii="Times New Roman" w:hAnsi="Times New Roman" w:cs="Times New Roman"/>
          </w:rPr>
          <w:t xml:space="preserve">generada como consecución </w:t>
        </w:r>
      </w:ins>
      <w:r w:rsidRPr="00581F29">
        <w:rPr>
          <w:rFonts w:ascii="Times New Roman" w:hAnsi="Times New Roman" w:cs="Times New Roman"/>
        </w:rPr>
        <w:t xml:space="preserve">de dicha tarea </w:t>
      </w:r>
      <w:ins w:id="20" w:author="Juan Cohete" w:date="2018-09-07T01:59:00Z">
        <w:r w:rsidR="00401087">
          <w:rPr>
            <w:rFonts w:ascii="Times New Roman" w:hAnsi="Times New Roman" w:cs="Times New Roman"/>
          </w:rPr>
          <w:t>que pueden incluir documentación escrita, modelos, artefactos e incluso c</w:t>
        </w:r>
      </w:ins>
      <w:ins w:id="21" w:author="Juan Cohete" w:date="2018-09-07T02:00:00Z">
        <w:r w:rsidR="00401087">
          <w:rPr>
            <w:rFonts w:ascii="Times New Roman" w:hAnsi="Times New Roman" w:cs="Times New Roman"/>
          </w:rPr>
          <w:t>ódigo.</w:t>
        </w:r>
      </w:ins>
      <w:del w:id="22" w:author="Juan Cohete" w:date="2018-09-07T02:00:00Z">
        <w:r w:rsidRPr="00581F29" w:rsidDel="00401087">
          <w:rPr>
            <w:rFonts w:ascii="Times New Roman" w:hAnsi="Times New Roman" w:cs="Times New Roman"/>
          </w:rPr>
          <w:delText>fragmentando la memoria final en diversos ficheros y facilitando la realización de este documento.</w:delText>
        </w:r>
      </w:del>
      <w:r w:rsidRPr="00581F29">
        <w:rPr>
          <w:rFonts w:ascii="Times New Roman" w:hAnsi="Times New Roman" w:cs="Times New Roman"/>
        </w:rPr>
        <w:t xml:space="preserve"> </w:t>
      </w:r>
    </w:p>
    <w:p w14:paraId="7E5F0CB0" w14:textId="77777777" w:rsidR="00740F33" w:rsidRDefault="00740F33" w:rsidP="00740F33">
      <w:pPr>
        <w:jc w:val="both"/>
        <w:rPr>
          <w:ins w:id="23" w:author="Juan Cohete" w:date="2018-09-07T02:00:00Z"/>
          <w:rFonts w:ascii="Times New Roman" w:hAnsi="Times New Roman" w:cs="Times New Roman"/>
        </w:rPr>
      </w:pPr>
      <w:r w:rsidRPr="00581F29">
        <w:rPr>
          <w:rFonts w:ascii="Times New Roman" w:hAnsi="Times New Roman" w:cs="Times New Roman"/>
        </w:rPr>
        <w:t xml:space="preserve">Para la organización de los Sprints y las reuniones con el tutor se ha utilizado la herramienta de </w:t>
      </w:r>
      <w:ins w:id="24" w:author="Juan Cohete" w:date="2018-09-07T02:00:00Z">
        <w:r w:rsidR="00401087">
          <w:rPr>
            <w:rFonts w:ascii="Times New Roman" w:hAnsi="Times New Roman" w:cs="Times New Roman"/>
          </w:rPr>
          <w:t xml:space="preserve">gestión </w:t>
        </w:r>
      </w:ins>
      <w:commentRangeStart w:id="25"/>
      <w:r w:rsidRPr="00581F29">
        <w:rPr>
          <w:rFonts w:ascii="Times New Roman" w:hAnsi="Times New Roman" w:cs="Times New Roman"/>
        </w:rPr>
        <w:t xml:space="preserve">Redmine </w:t>
      </w:r>
      <w:commentRangeEnd w:id="25"/>
      <w:r w:rsidR="00401087">
        <w:rPr>
          <w:rStyle w:val="Refdecomentario"/>
        </w:rPr>
        <w:commentReference w:id="25"/>
      </w:r>
      <w:r w:rsidRPr="00581F29">
        <w:rPr>
          <w:rFonts w:ascii="Times New Roman" w:hAnsi="Times New Roman" w:cs="Times New Roman"/>
        </w:rPr>
        <w:t xml:space="preserve">con la cual estructuramos los objetivos, aquí llamados </w:t>
      </w:r>
      <w:r w:rsidRPr="00581F29">
        <w:rPr>
          <w:rFonts w:ascii="Times New Roman" w:hAnsi="Times New Roman" w:cs="Times New Roman"/>
          <w:i/>
        </w:rPr>
        <w:t>peticiones,</w:t>
      </w:r>
      <w:r w:rsidRPr="00581F29">
        <w:rPr>
          <w:rFonts w:ascii="Times New Roman" w:hAnsi="Times New Roman" w:cs="Times New Roman"/>
        </w:rPr>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anotarán las cosas que no han sido terminadas o deben ser corregidas para tenerlas en cuenta para el siguiente Sprint.</w:t>
      </w:r>
    </w:p>
    <w:p w14:paraId="1F76A537" w14:textId="77777777" w:rsidR="00401087" w:rsidRDefault="00401087" w:rsidP="00740F33">
      <w:pPr>
        <w:jc w:val="both"/>
        <w:rPr>
          <w:ins w:id="26" w:author="Juan Cohete" w:date="2018-09-07T02:01:00Z"/>
          <w:rFonts w:ascii="Times New Roman" w:hAnsi="Times New Roman" w:cs="Times New Roman"/>
        </w:rPr>
      </w:pPr>
      <w:ins w:id="27" w:author="Juan Cohete" w:date="2018-09-07T02:00:00Z">
        <w:r>
          <w:rPr>
            <w:rFonts w:ascii="Times New Roman" w:hAnsi="Times New Roman" w:cs="Times New Roman"/>
          </w:rPr>
          <w:t>--- Ahora me tienes que hacer una pequeña planificaci</w:t>
        </w:r>
      </w:ins>
      <w:ins w:id="28" w:author="Juan Cohete" w:date="2018-09-07T02:01:00Z">
        <w:r>
          <w:rPr>
            <w:rFonts w:ascii="Times New Roman" w:hAnsi="Times New Roman" w:cs="Times New Roman"/>
          </w:rPr>
          <w:t>ón de las tareas que has seguido. Si quieres de forma más general, para luego pintar el diagrama de GANTT</w:t>
        </w:r>
      </w:ins>
    </w:p>
    <w:p w14:paraId="25ACEA67" w14:textId="77777777" w:rsidR="00401087" w:rsidRDefault="00401087" w:rsidP="00740F33">
      <w:pPr>
        <w:jc w:val="both"/>
        <w:rPr>
          <w:ins w:id="29" w:author="Juan Cohete" w:date="2018-09-07T02:00:00Z"/>
          <w:rFonts w:ascii="Times New Roman" w:hAnsi="Times New Roman" w:cs="Times New Roman"/>
        </w:rPr>
      </w:pPr>
      <w:ins w:id="30" w:author="Juan Cohete" w:date="2018-09-07T02:01:00Z">
        <w:r>
          <w:rPr>
            <w:rFonts w:ascii="Times New Roman" w:hAnsi="Times New Roman" w:cs="Times New Roman"/>
          </w:rPr>
          <w:t>++++ Descripción general de las tareas planificadas. Explica brevemente las distintas tareas, incluye no solo de programaci</w:t>
        </w:r>
      </w:ins>
      <w:ins w:id="31" w:author="Juan Cohete" w:date="2018-09-07T02:02:00Z">
        <w:r>
          <w:rPr>
            <w:rFonts w:ascii="Times New Roman" w:hAnsi="Times New Roman" w:cs="Times New Roman"/>
          </w:rPr>
          <w:t>ón, sino también para analizar soluciones del mercado, formación, etc.</w:t>
        </w:r>
      </w:ins>
    </w:p>
    <w:p w14:paraId="75A92677" w14:textId="77777777" w:rsidR="00401087" w:rsidRDefault="00401087" w:rsidP="00740F33">
      <w:pPr>
        <w:jc w:val="both"/>
        <w:rPr>
          <w:ins w:id="32" w:author="Juan Cohete" w:date="2018-09-07T02:02:00Z"/>
          <w:rFonts w:ascii="Times New Roman" w:hAnsi="Times New Roman" w:cs="Times New Roman"/>
        </w:rPr>
      </w:pPr>
    </w:p>
    <w:p w14:paraId="75359425" w14:textId="77777777" w:rsidR="00401087" w:rsidRDefault="00401087" w:rsidP="00740F33">
      <w:pPr>
        <w:jc w:val="both"/>
        <w:rPr>
          <w:ins w:id="33" w:author="Juan Cohete" w:date="2018-09-07T02:02:00Z"/>
          <w:rFonts w:ascii="Times New Roman" w:hAnsi="Times New Roman" w:cs="Times New Roman"/>
        </w:rPr>
      </w:pPr>
      <w:ins w:id="34" w:author="Juan Cohete" w:date="2018-09-07T02:02:00Z">
        <w:r>
          <w:rPr>
            <w:rFonts w:ascii="Times New Roman" w:hAnsi="Times New Roman" w:cs="Times New Roman"/>
          </w:rPr>
          <w:t>Gestión documental</w:t>
        </w:r>
      </w:ins>
    </w:p>
    <w:p w14:paraId="23814575" w14:textId="77777777" w:rsidR="00401087" w:rsidRPr="00581F29" w:rsidDel="00401087" w:rsidRDefault="00401087" w:rsidP="00740F33">
      <w:pPr>
        <w:jc w:val="both"/>
        <w:rPr>
          <w:del w:id="35" w:author="Juan Cohete" w:date="2018-09-07T02:02:00Z"/>
          <w:rFonts w:ascii="Times New Roman" w:hAnsi="Times New Roman" w:cs="Times New Roman"/>
        </w:rPr>
      </w:pPr>
    </w:p>
    <w:p w14:paraId="31525047" w14:textId="77777777" w:rsidR="00740F33" w:rsidRPr="00EA70E8" w:rsidRDefault="00740F33" w:rsidP="00401087">
      <w:pPr>
        <w:jc w:val="both"/>
        <w:rPr>
          <w:rFonts w:ascii="Times New Roman" w:hAnsi="Times New Roman" w:cs="Times New Roman"/>
        </w:rPr>
      </w:pPr>
      <w:r w:rsidRPr="00EA70E8">
        <w:rPr>
          <w:rFonts w:ascii="Times New Roman" w:hAnsi="Times New Roman" w:cs="Times New Roman"/>
        </w:rPr>
        <w:t xml:space="preserve">Para facilitar la corrección y comunicación con el tutor </w:t>
      </w:r>
      <w:ins w:id="36" w:author="Juan Cohete" w:date="2018-09-07T02:02:00Z">
        <w:r w:rsidR="00401087">
          <w:rPr>
            <w:rFonts w:ascii="Times New Roman" w:hAnsi="Times New Roman" w:cs="Times New Roman"/>
          </w:rPr>
          <w:t xml:space="preserve">he utilizado SVN </w:t>
        </w:r>
      </w:ins>
      <w:ins w:id="37" w:author="Juan Cohete" w:date="2018-09-07T02:03:00Z">
        <w:r w:rsidR="00401087">
          <w:rPr>
            <w:rFonts w:ascii="Times New Roman" w:hAnsi="Times New Roman" w:cs="Times New Roman"/>
          </w:rPr>
          <w:t xml:space="preserve">proporcionado por el tutor </w:t>
        </w:r>
      </w:ins>
      <w:ins w:id="38" w:author="Juan Cohete" w:date="2018-09-07T02:02:00Z">
        <w:r w:rsidR="00401087">
          <w:rPr>
            <w:rFonts w:ascii="Times New Roman" w:hAnsi="Times New Roman" w:cs="Times New Roman"/>
          </w:rPr>
          <w:t xml:space="preserve">para la gestión documental del proyecto. </w:t>
        </w:r>
      </w:ins>
      <w:del w:id="39" w:author="Juan Cohete" w:date="2018-09-07T02:03:00Z">
        <w:r w:rsidRPr="00EA70E8" w:rsidDel="00401087">
          <w:rPr>
            <w:rFonts w:ascii="Times New Roman" w:hAnsi="Times New Roman" w:cs="Times New Roman"/>
          </w:rPr>
          <w:delText xml:space="preserve">se me ha proporcionado también un servidor de SVN para poder almacenar ahí mi proyecto. </w:delText>
        </w:r>
      </w:del>
      <w:r w:rsidRPr="00EA70E8">
        <w:rPr>
          <w:rFonts w:ascii="Times New Roman" w:hAnsi="Times New Roman" w:cs="Times New Roman"/>
        </w:rPr>
        <w:t xml:space="preserve">En este servidor </w:t>
      </w:r>
      <w:ins w:id="40" w:author="Juan Cohete" w:date="2018-09-07T02:03:00Z">
        <w:r w:rsidR="00401087">
          <w:rPr>
            <w:rFonts w:ascii="Times New Roman" w:hAnsi="Times New Roman" w:cs="Times New Roman"/>
          </w:rPr>
          <w:t>se ha estructurado</w:t>
        </w:r>
      </w:ins>
      <w:del w:id="41" w:author="Juan Cohete" w:date="2018-09-07T02:03:00Z">
        <w:r w:rsidRPr="00EA70E8" w:rsidDel="00401087">
          <w:rPr>
            <w:rFonts w:ascii="Times New Roman" w:hAnsi="Times New Roman" w:cs="Times New Roman"/>
          </w:rPr>
          <w:delText>almacenare</w:delText>
        </w:r>
      </w:del>
      <w:r w:rsidRPr="00EA70E8">
        <w:rPr>
          <w:rFonts w:ascii="Times New Roman" w:hAnsi="Times New Roman" w:cs="Times New Roman"/>
        </w:rPr>
        <w:t xml:space="preserve"> el proyecto </w:t>
      </w:r>
      <w:ins w:id="42" w:author="Juan Cohete" w:date="2018-09-07T02:03:00Z">
        <w:r w:rsidR="00401087">
          <w:rPr>
            <w:rFonts w:ascii="Times New Roman" w:hAnsi="Times New Roman" w:cs="Times New Roman"/>
          </w:rPr>
          <w:t>en</w:t>
        </w:r>
      </w:ins>
      <w:del w:id="43" w:author="Juan Cohete" w:date="2018-09-07T02:03:00Z">
        <w:r w:rsidRPr="00EA70E8" w:rsidDel="00401087">
          <w:rPr>
            <w:rFonts w:ascii="Times New Roman" w:hAnsi="Times New Roman" w:cs="Times New Roman"/>
          </w:rPr>
          <w:delText>dividiendo</w:delText>
        </w:r>
      </w:del>
      <w:r w:rsidRPr="00EA70E8">
        <w:rPr>
          <w:rFonts w:ascii="Times New Roman" w:hAnsi="Times New Roman" w:cs="Times New Roman"/>
        </w:rPr>
        <w:t xml:space="preserve"> las carpetas en </w:t>
      </w:r>
      <w:r w:rsidRPr="00EA70E8">
        <w:rPr>
          <w:rFonts w:ascii="Times New Roman" w:hAnsi="Times New Roman" w:cs="Times New Roman"/>
          <w:i/>
        </w:rPr>
        <w:t>Documentación</w:t>
      </w:r>
      <w:r w:rsidRPr="00EA70E8">
        <w:rPr>
          <w:rFonts w:ascii="Times New Roman" w:hAnsi="Times New Roman" w:cs="Times New Roman"/>
        </w:rPr>
        <w:t xml:space="preserve">, </w:t>
      </w:r>
      <w:r w:rsidRPr="00EA70E8">
        <w:rPr>
          <w:rFonts w:ascii="Times New Roman" w:hAnsi="Times New Roman" w:cs="Times New Roman"/>
          <w:i/>
        </w:rPr>
        <w:t>Bibliografía</w:t>
      </w:r>
      <w:r w:rsidRPr="00EA70E8">
        <w:rPr>
          <w:rFonts w:ascii="Times New Roman" w:hAnsi="Times New Roman" w:cs="Times New Roman"/>
        </w:rPr>
        <w:t xml:space="preserve"> y </w:t>
      </w:r>
      <w:r w:rsidRPr="00EA70E8">
        <w:rPr>
          <w:rFonts w:ascii="Times New Roman" w:hAnsi="Times New Roman" w:cs="Times New Roman"/>
          <w:i/>
        </w:rPr>
        <w:t>Código</w:t>
      </w:r>
      <w:r w:rsidRPr="00EA70E8">
        <w:rPr>
          <w:rFonts w:ascii="Times New Roman" w:hAnsi="Times New Roman" w:cs="Times New Roman"/>
        </w:rPr>
        <w:t xml:space="preserve"> </w:t>
      </w:r>
      <w:r w:rsidRPr="00EA70E8">
        <w:rPr>
          <w:rFonts w:ascii="Times New Roman" w:hAnsi="Times New Roman" w:cs="Times New Roman"/>
          <w:i/>
        </w:rPr>
        <w:t>Fuente</w:t>
      </w:r>
      <w:r w:rsidRPr="00EA70E8">
        <w:rPr>
          <w:rFonts w:ascii="Times New Roman" w:hAnsi="Times New Roman" w:cs="Times New Roman"/>
        </w:rPr>
        <w:t xml:space="preserve">. Esta división de carpetas favorece el trabajo mediante Sprints y ayuda a la posterior realización de la memoria y control de errores, ya que se van guardando aplicaciones independientes de cada interacción. </w:t>
      </w:r>
    </w:p>
    <w:p w14:paraId="3DDE852A" w14:textId="77777777" w:rsidR="007503B9" w:rsidRDefault="00740F33" w:rsidP="00740F33">
      <w:pPr>
        <w:jc w:val="both"/>
        <w:rPr>
          <w:ins w:id="44" w:author="Juan Cohete" w:date="2018-09-07T02:04:00Z"/>
          <w:rFonts w:ascii="Times New Roman" w:hAnsi="Times New Roman" w:cs="Times New Roman"/>
        </w:rPr>
      </w:pPr>
      <w:r w:rsidRPr="00EA70E8">
        <w:rPr>
          <w:rFonts w:ascii="Times New Roman" w:hAnsi="Times New Roman" w:cs="Times New Roman"/>
        </w:rPr>
        <w:t>Durante el desarrollo de esta aplicación se han seguido una serie de etapas. Primero se ha establecido una etapa de análisis, en la cual se han analizado las aplicaciones</w:t>
      </w:r>
      <w:r>
        <w:rPr>
          <w:rFonts w:ascii="Times New Roman" w:hAnsi="Times New Roman" w:cs="Times New Roman"/>
        </w:rPr>
        <w:t xml:space="preserve"> similares del mercado.</w:t>
      </w:r>
      <w:r w:rsidRPr="00EA70E8">
        <w:rPr>
          <w:rFonts w:ascii="Times New Roman" w:hAnsi="Times New Roman" w:cs="Times New Roman"/>
        </w:rPr>
        <w:t xml:space="preserve"> </w:t>
      </w:r>
      <w:r>
        <w:rPr>
          <w:rFonts w:ascii="Times New Roman" w:hAnsi="Times New Roman" w:cs="Times New Roman"/>
        </w:rPr>
        <w:t>Después de esta etapa pasamos a una etapa de extracción de requisitos y diseño. Siguiendo a esta última tenemos una etapa de aprendizaje de las tecnologías empleadas en la aplicación y finalmente la etapa de implementación y desarrollo de la memoria.</w:t>
      </w:r>
    </w:p>
    <w:p w14:paraId="1CA78024" w14:textId="77777777" w:rsidR="00401087" w:rsidRDefault="00401087" w:rsidP="00740F33">
      <w:pPr>
        <w:jc w:val="both"/>
        <w:rPr>
          <w:ins w:id="45" w:author="Juan Cohete" w:date="2018-09-07T02:04:00Z"/>
          <w:rFonts w:ascii="Times New Roman" w:hAnsi="Times New Roman" w:cs="Times New Roman"/>
        </w:rPr>
      </w:pPr>
    </w:p>
    <w:p w14:paraId="60EB9D6C" w14:textId="77777777" w:rsidR="00401087" w:rsidRDefault="00401087" w:rsidP="00740F33">
      <w:pPr>
        <w:jc w:val="both"/>
        <w:rPr>
          <w:ins w:id="46" w:author="Juan Cohete" w:date="2018-09-07T02:04:00Z"/>
          <w:rFonts w:ascii="Times New Roman" w:hAnsi="Times New Roman" w:cs="Times New Roman"/>
        </w:rPr>
      </w:pPr>
      <w:ins w:id="47" w:author="Juan Cohete" w:date="2018-09-07T02:04:00Z">
        <w:r>
          <w:rPr>
            <w:rFonts w:ascii="Times New Roman" w:hAnsi="Times New Roman" w:cs="Times New Roman"/>
          </w:rPr>
          <w:t>Gestión del código.</w:t>
        </w:r>
      </w:ins>
    </w:p>
    <w:p w14:paraId="4A0328DA" w14:textId="77777777" w:rsidR="00401087" w:rsidRDefault="00401087" w:rsidP="00740F33">
      <w:pPr>
        <w:jc w:val="both"/>
        <w:rPr>
          <w:ins w:id="48" w:author="Juan Cohete" w:date="2018-09-07T02:04:00Z"/>
          <w:rFonts w:ascii="Times New Roman" w:hAnsi="Times New Roman" w:cs="Times New Roman"/>
        </w:rPr>
      </w:pPr>
      <w:ins w:id="49" w:author="Juan Cohete" w:date="2018-09-07T02:04:00Z">
        <w:r>
          <w:rPr>
            <w:rFonts w:ascii="Times New Roman" w:hAnsi="Times New Roman" w:cs="Times New Roman"/>
          </w:rPr>
          <w:t xml:space="preserve">++++ Puedes explicar que has utilizado GITHUB para llevar un control de código. Aquí puedes poner un pantallazo (solo del </w:t>
        </w:r>
        <w:proofErr w:type="spellStart"/>
        <w:r>
          <w:rPr>
            <w:rFonts w:ascii="Times New Roman" w:hAnsi="Times New Roman" w:cs="Times New Roman"/>
          </w:rPr>
          <w:t>src</w:t>
        </w:r>
        <w:proofErr w:type="spellEnd"/>
        <w:r>
          <w:rPr>
            <w:rFonts w:ascii="Times New Roman" w:hAnsi="Times New Roman" w:cs="Times New Roman"/>
          </w:rPr>
          <w:t>)</w:t>
        </w:r>
      </w:ins>
    </w:p>
    <w:p w14:paraId="76430D42" w14:textId="77777777" w:rsidR="00401087" w:rsidRDefault="00401087" w:rsidP="00740F33">
      <w:pPr>
        <w:jc w:val="both"/>
        <w:rPr>
          <w:ins w:id="50" w:author="Juan Cohete" w:date="2018-09-07T02:04:00Z"/>
          <w:rFonts w:ascii="Times New Roman" w:hAnsi="Times New Roman" w:cs="Times New Roman"/>
        </w:rPr>
      </w:pPr>
    </w:p>
    <w:p w14:paraId="0560838F" w14:textId="77777777" w:rsidR="00401087" w:rsidRDefault="00401087" w:rsidP="00740F33">
      <w:pPr>
        <w:jc w:val="both"/>
        <w:rPr>
          <w:ins w:id="51" w:author="Juan Cohete" w:date="2018-09-07T02:04:00Z"/>
          <w:rFonts w:ascii="Times New Roman" w:hAnsi="Times New Roman" w:cs="Times New Roman"/>
        </w:rPr>
      </w:pPr>
    </w:p>
    <w:p w14:paraId="62A3ABAF" w14:textId="77777777" w:rsidR="00401087" w:rsidRPr="002666C8" w:rsidRDefault="00401087" w:rsidP="00740F33">
      <w:pPr>
        <w:jc w:val="both"/>
      </w:pPr>
    </w:p>
    <w:sectPr w:rsidR="00401087" w:rsidRPr="002666C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Juan Cohete" w:date="2018-09-07T02:00:00Z" w:initials="JC">
    <w:p w14:paraId="3D901CB7" w14:textId="77777777" w:rsidR="00401087" w:rsidRDefault="00401087">
      <w:pPr>
        <w:pStyle w:val="Textocomentario"/>
      </w:pPr>
      <w:r>
        <w:rPr>
          <w:rStyle w:val="Refdecomentario"/>
        </w:rPr>
        <w:annotationRef/>
      </w:r>
      <w:r>
        <w:t>Pon un pantallazo de Redmine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901C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Cohete">
    <w15:presenceInfo w15:providerId="Windows Live" w15:userId="f6d6159ca64c5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401087"/>
    <w:rsid w:val="00740F33"/>
    <w:rsid w:val="007503B9"/>
    <w:rsid w:val="00C10207"/>
    <w:rsid w:val="00EA3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DA6D"/>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F33"/>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paragraph" w:styleId="Textodeglobo">
    <w:name w:val="Balloon Text"/>
    <w:basedOn w:val="Normal"/>
    <w:link w:val="TextodegloboCar"/>
    <w:uiPriority w:val="99"/>
    <w:semiHidden/>
    <w:unhideWhenUsed/>
    <w:rsid w:val="00C102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0207"/>
    <w:rPr>
      <w:rFonts w:ascii="Segoe UI" w:hAnsi="Segoe UI" w:cs="Segoe UI"/>
      <w:sz w:val="18"/>
      <w:szCs w:val="18"/>
    </w:rPr>
  </w:style>
  <w:style w:type="character" w:styleId="Refdecomentario">
    <w:name w:val="annotation reference"/>
    <w:basedOn w:val="Fuentedeprrafopredeter"/>
    <w:uiPriority w:val="99"/>
    <w:semiHidden/>
    <w:unhideWhenUsed/>
    <w:rsid w:val="00401087"/>
    <w:rPr>
      <w:sz w:val="16"/>
      <w:szCs w:val="16"/>
    </w:rPr>
  </w:style>
  <w:style w:type="paragraph" w:styleId="Textocomentario">
    <w:name w:val="annotation text"/>
    <w:basedOn w:val="Normal"/>
    <w:link w:val="TextocomentarioCar"/>
    <w:uiPriority w:val="99"/>
    <w:semiHidden/>
    <w:unhideWhenUsed/>
    <w:rsid w:val="004010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1087"/>
    <w:rPr>
      <w:sz w:val="20"/>
      <w:szCs w:val="20"/>
    </w:rPr>
  </w:style>
  <w:style w:type="paragraph" w:styleId="Asuntodelcomentario">
    <w:name w:val="annotation subject"/>
    <w:basedOn w:val="Textocomentario"/>
    <w:next w:val="Textocomentario"/>
    <w:link w:val="AsuntodelcomentarioCar"/>
    <w:uiPriority w:val="99"/>
    <w:semiHidden/>
    <w:unhideWhenUsed/>
    <w:rsid w:val="00401087"/>
    <w:rPr>
      <w:b/>
      <w:bCs/>
    </w:rPr>
  </w:style>
  <w:style w:type="character" w:customStyle="1" w:styleId="AsuntodelcomentarioCar">
    <w:name w:val="Asunto del comentario Car"/>
    <w:basedOn w:val="TextocomentarioCar"/>
    <w:link w:val="Asuntodelcomentario"/>
    <w:uiPriority w:val="99"/>
    <w:semiHidden/>
    <w:rsid w:val="004010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2641</Characters>
  <Application>Microsoft Office Word</Application>
  <DocSecurity>0</DocSecurity>
  <Lines>50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2018-09-07T00:16:00Z</dcterms:created>
  <dcterms:modified xsi:type="dcterms:W3CDTF">2018-09-07T00:16:00Z</dcterms:modified>
</cp:coreProperties>
</file>