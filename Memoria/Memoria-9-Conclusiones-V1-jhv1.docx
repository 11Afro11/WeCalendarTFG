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F09F38" w14:textId="77777777" w:rsidR="00D65214" w:rsidRPr="00B20C14" w:rsidRDefault="00D65214" w:rsidP="00D65214">
      <w:pPr>
        <w:rPr>
          <w:b/>
          <w:color w:val="1F4E79" w:themeColor="accent1" w:themeShade="80"/>
          <w:sz w:val="52"/>
          <w:szCs w:val="52"/>
        </w:rPr>
      </w:pPr>
      <w:r>
        <w:rPr>
          <w:b/>
          <w:color w:val="1F4E79" w:themeColor="accent1" w:themeShade="80"/>
          <w:sz w:val="52"/>
          <w:szCs w:val="52"/>
        </w:rPr>
        <w:t>CAPÍTULO 8</w:t>
      </w:r>
    </w:p>
    <w:p w14:paraId="6B18FEA2" w14:textId="77777777" w:rsidR="00D65214" w:rsidRPr="00830077" w:rsidRDefault="00D65214" w:rsidP="00D65214">
      <w:pPr>
        <w:pStyle w:val="Ttulo1"/>
        <w:rPr>
          <w:rFonts w:asciiTheme="minorHAnsi" w:hAnsiTheme="minorHAnsi"/>
          <w:sz w:val="52"/>
          <w:szCs w:val="52"/>
        </w:rPr>
      </w:pPr>
      <w:bookmarkStart w:id="0" w:name="_Toc523945607"/>
      <w:r w:rsidRPr="00830077">
        <w:rPr>
          <w:rFonts w:asciiTheme="minorHAnsi" w:hAnsiTheme="minorHAnsi"/>
          <w:b/>
          <w:color w:val="1F4E79" w:themeColor="accent1" w:themeShade="80"/>
          <w:sz w:val="52"/>
          <w:szCs w:val="52"/>
        </w:rPr>
        <w:t>CONCLUSIONES</w:t>
      </w:r>
      <w:bookmarkEnd w:id="0"/>
    </w:p>
    <w:p w14:paraId="38ED7E25" w14:textId="77777777" w:rsidR="00D65214" w:rsidRDefault="00D65214" w:rsidP="00D65214">
      <w:pPr>
        <w:jc w:val="both"/>
      </w:pPr>
    </w:p>
    <w:p w14:paraId="0A0D1D7F" w14:textId="167B0B28" w:rsidR="00C01C19" w:rsidDel="00C01C19" w:rsidRDefault="00C01C19">
      <w:pPr>
        <w:jc w:val="both"/>
        <w:rPr>
          <w:del w:id="1" w:author="Juan Cohete" w:date="2018-09-07T03:06:00Z"/>
          <w:rFonts w:ascii="Times New Roman" w:hAnsi="Times New Roman" w:cs="Times New Roman"/>
        </w:rPr>
      </w:pPr>
      <w:ins w:id="2" w:author="Juan Cohete" w:date="2018-09-07T03:03:00Z">
        <w:r>
          <w:rPr>
            <w:rFonts w:ascii="Times New Roman" w:hAnsi="Times New Roman" w:cs="Times New Roman"/>
          </w:rPr>
          <w:t>S</w:t>
        </w:r>
      </w:ins>
      <w:ins w:id="3" w:author="Juan Cohete" w:date="2018-09-07T03:01:00Z">
        <w:r>
          <w:rPr>
            <w:rFonts w:ascii="Times New Roman" w:hAnsi="Times New Roman" w:cs="Times New Roman"/>
          </w:rPr>
          <w:t xml:space="preserve">e ha conseguido desarrollar desde cero </w:t>
        </w:r>
      </w:ins>
      <w:ins w:id="4" w:author="Juan Cohete" w:date="2018-09-07T03:02:00Z">
        <w:r>
          <w:rPr>
            <w:rFonts w:ascii="Times New Roman" w:hAnsi="Times New Roman" w:cs="Times New Roman"/>
          </w:rPr>
          <w:t>un novedoso sistema de organización personal que facilita la gestión</w:t>
        </w:r>
      </w:ins>
      <w:ins w:id="5" w:author="Juan Cohete" w:date="2018-09-07T03:06:00Z">
        <w:r>
          <w:rPr>
            <w:rFonts w:ascii="Times New Roman" w:hAnsi="Times New Roman" w:cs="Times New Roman"/>
          </w:rPr>
          <w:t xml:space="preserve"> y </w:t>
        </w:r>
        <w:del w:id="6" w:author="Javier Fuentes Barragán" w:date="2018-09-07T03:38:00Z">
          <w:r w:rsidDel="008F136E">
            <w:rPr>
              <w:rFonts w:ascii="Times New Roman" w:hAnsi="Times New Roman" w:cs="Times New Roman"/>
            </w:rPr>
            <w:delText>adminitración</w:delText>
          </w:r>
        </w:del>
      </w:ins>
      <w:ins w:id="7" w:author="Javier Fuentes Barragán" w:date="2018-09-07T03:38:00Z">
        <w:r w:rsidR="008F136E">
          <w:rPr>
            <w:rFonts w:ascii="Times New Roman" w:hAnsi="Times New Roman" w:cs="Times New Roman"/>
          </w:rPr>
          <w:t>administración</w:t>
        </w:r>
      </w:ins>
      <w:ins w:id="8" w:author="Juan Cohete" w:date="2018-09-07T03:02:00Z">
        <w:r>
          <w:rPr>
            <w:rFonts w:ascii="Times New Roman" w:hAnsi="Times New Roman" w:cs="Times New Roman"/>
          </w:rPr>
          <w:t xml:space="preserve"> de eventos en el que hay que sincronizar la participaci</w:t>
        </w:r>
      </w:ins>
      <w:ins w:id="9" w:author="Juan Cohete" w:date="2018-09-07T03:03:00Z">
        <w:r>
          <w:rPr>
            <w:rFonts w:ascii="Times New Roman" w:hAnsi="Times New Roman" w:cs="Times New Roman"/>
          </w:rPr>
          <w:t>ón de varios asistentes mediante una plataforma web multiplataforma</w:t>
        </w:r>
      </w:ins>
      <w:ins w:id="10" w:author="Juan Cohete" w:date="2018-09-07T03:04:00Z">
        <w:r>
          <w:rPr>
            <w:rFonts w:ascii="Times New Roman" w:hAnsi="Times New Roman" w:cs="Times New Roman"/>
          </w:rPr>
          <w:t xml:space="preserve"> responsiva</w:t>
        </w:r>
      </w:ins>
      <w:ins w:id="11" w:author="Juan Cohete" w:date="2018-09-07T03:03:00Z">
        <w:r>
          <w:rPr>
            <w:rFonts w:ascii="Times New Roman" w:hAnsi="Times New Roman" w:cs="Times New Roman"/>
          </w:rPr>
          <w:t xml:space="preserve"> que puede ser manejada</w:t>
        </w:r>
      </w:ins>
      <w:ins w:id="12" w:author="Juan Cohete" w:date="2018-09-07T03:04:00Z">
        <w:r>
          <w:rPr>
            <w:rFonts w:ascii="Times New Roman" w:hAnsi="Times New Roman" w:cs="Times New Roman"/>
          </w:rPr>
          <w:t xml:space="preserve"> desde</w:t>
        </w:r>
      </w:ins>
      <w:ins w:id="13" w:author="Juan Cohete" w:date="2018-09-07T03:05:00Z">
        <w:r>
          <w:rPr>
            <w:rFonts w:ascii="Times New Roman" w:hAnsi="Times New Roman" w:cs="Times New Roman"/>
          </w:rPr>
          <w:t xml:space="preserve"> ordenadores pc a dispositivos móviles y </w:t>
        </w:r>
        <w:proofErr w:type="spellStart"/>
        <w:r>
          <w:rPr>
            <w:rFonts w:ascii="Times New Roman" w:hAnsi="Times New Roman" w:cs="Times New Roman"/>
          </w:rPr>
          <w:t>ta</w:t>
        </w:r>
        <w:bookmarkStart w:id="14" w:name="_GoBack"/>
        <w:bookmarkEnd w:id="14"/>
        <w:r>
          <w:rPr>
            <w:rFonts w:ascii="Times New Roman" w:hAnsi="Times New Roman" w:cs="Times New Roman"/>
          </w:rPr>
          <w:t>blets</w:t>
        </w:r>
        <w:proofErr w:type="spellEnd"/>
        <w:r>
          <w:rPr>
            <w:rFonts w:ascii="Times New Roman" w:hAnsi="Times New Roman" w:cs="Times New Roman"/>
          </w:rPr>
          <w:t>.</w:t>
        </w:r>
      </w:ins>
    </w:p>
    <w:p w14:paraId="343152A0" w14:textId="77777777" w:rsidR="00C01C19" w:rsidDel="00C01C19" w:rsidRDefault="00C01C19">
      <w:pPr>
        <w:jc w:val="both"/>
        <w:rPr>
          <w:del w:id="15" w:author="Juan Cohete" w:date="2018-09-07T03:06:00Z"/>
          <w:rFonts w:ascii="Times New Roman" w:hAnsi="Times New Roman" w:cs="Times New Roman"/>
        </w:rPr>
      </w:pPr>
    </w:p>
    <w:p w14:paraId="633B9485" w14:textId="77777777" w:rsidR="00D65214" w:rsidRDefault="00D65214" w:rsidP="00C01C19">
      <w:pPr>
        <w:jc w:val="both"/>
        <w:rPr>
          <w:rFonts w:ascii="Times New Roman" w:hAnsi="Times New Roman" w:cs="Times New Roman"/>
        </w:rPr>
      </w:pPr>
      <w:del w:id="16" w:author="Juan Cohete" w:date="2018-09-07T03:06:00Z">
        <w:r w:rsidDel="00C01C19">
          <w:rPr>
            <w:rFonts w:ascii="Times New Roman" w:hAnsi="Times New Roman" w:cs="Times New Roman"/>
          </w:rPr>
          <w:delText>Como ya sea dicho, el objetivo final de esta aplicación es el de proporcionar una herramienta a l</w:delText>
        </w:r>
      </w:del>
      <w:ins w:id="17" w:author="Juan Cohete" w:date="2018-09-07T03:06:00Z">
        <w:r w:rsidR="00C01C19">
          <w:rPr>
            <w:rFonts w:ascii="Times New Roman" w:hAnsi="Times New Roman" w:cs="Times New Roman"/>
          </w:rPr>
          <w:t xml:space="preserve"> L</w:t>
        </w:r>
      </w:ins>
      <w:r>
        <w:rPr>
          <w:rFonts w:ascii="Times New Roman" w:hAnsi="Times New Roman" w:cs="Times New Roman"/>
        </w:rPr>
        <w:t xml:space="preserve">os usuarios </w:t>
      </w:r>
      <w:ins w:id="18" w:author="Juan Cohete" w:date="2018-09-07T03:06:00Z">
        <w:r w:rsidR="00C01C19">
          <w:rPr>
            <w:rFonts w:ascii="Times New Roman" w:hAnsi="Times New Roman" w:cs="Times New Roman"/>
          </w:rPr>
          <w:t>pueden llevar a cabo</w:t>
        </w:r>
      </w:ins>
      <w:del w:id="19" w:author="Juan Cohete" w:date="2018-09-07T03:06:00Z">
        <w:r w:rsidDel="00C01C19">
          <w:rPr>
            <w:rFonts w:ascii="Times New Roman" w:hAnsi="Times New Roman" w:cs="Times New Roman"/>
          </w:rPr>
          <w:delText>que les permita realizar</w:delText>
        </w:r>
      </w:del>
      <w:r>
        <w:rPr>
          <w:rFonts w:ascii="Times New Roman" w:hAnsi="Times New Roman" w:cs="Times New Roman"/>
        </w:rPr>
        <w:t xml:space="preserve"> una correcta organización, tanto de eventos personales, como organizar eventos públicos y administrar correctamente sus tareas diarias, solos o en grupo.</w:t>
      </w:r>
    </w:p>
    <w:p w14:paraId="7FBDAEB2" w14:textId="77777777" w:rsidR="00D65214" w:rsidRDefault="00D65214" w:rsidP="00D65214">
      <w:pPr>
        <w:jc w:val="both"/>
        <w:rPr>
          <w:ins w:id="20" w:author="Juan Cohete" w:date="2018-09-07T03:07:00Z"/>
          <w:rFonts w:ascii="Times New Roman" w:hAnsi="Times New Roman" w:cs="Times New Roman"/>
        </w:rPr>
      </w:pPr>
      <w:del w:id="21" w:author="Juan Cohete" w:date="2018-09-07T03:06:00Z">
        <w:r w:rsidDel="00C01C19">
          <w:rPr>
            <w:rFonts w:ascii="Times New Roman" w:hAnsi="Times New Roman" w:cs="Times New Roman"/>
          </w:rPr>
          <w:delText>En términos generales considero que esta aplicación cumple correctamente con los requisitos planteados.</w:delText>
        </w:r>
      </w:del>
      <w:del w:id="22" w:author="Juan Cohete" w:date="2018-09-07T03:07:00Z">
        <w:r w:rsidDel="00C01C19">
          <w:rPr>
            <w:rFonts w:ascii="Times New Roman" w:hAnsi="Times New Roman" w:cs="Times New Roman"/>
          </w:rPr>
          <w:delText xml:space="preserve"> </w:delText>
        </w:r>
      </w:del>
      <w:r>
        <w:rPr>
          <w:rFonts w:ascii="Times New Roman" w:hAnsi="Times New Roman" w:cs="Times New Roman"/>
        </w:rPr>
        <w:t>Gracias al calendario, a las notas y a las salas de chat hacemos más fácil la coordinación entre usuarios, gracias a las herramientas de búsqueda agilizamos el proceso de asignación de eventos y gracias a los formularios y a la información que manejamos en ellos evitamos el solapamiento de los mismos, que es uno de nuestros objetivos.</w:t>
      </w:r>
    </w:p>
    <w:p w14:paraId="2AE3D096" w14:textId="77777777" w:rsidR="00C01C19" w:rsidRDefault="00C01C19" w:rsidP="00D65214">
      <w:pPr>
        <w:jc w:val="both"/>
        <w:rPr>
          <w:rFonts w:ascii="Times New Roman" w:hAnsi="Times New Roman" w:cs="Times New Roman"/>
        </w:rPr>
      </w:pPr>
      <w:ins w:id="23" w:author="Juan Cohete" w:date="2018-09-07T03:07:00Z">
        <w:r>
          <w:rPr>
            <w:rFonts w:ascii="Times New Roman" w:hAnsi="Times New Roman" w:cs="Times New Roman"/>
          </w:rPr>
          <w:t xml:space="preserve">El sistema además ha podido ser desplegado sobre servicios Azure, lo que proporciona una </w:t>
        </w:r>
      </w:ins>
      <w:ins w:id="24" w:author="Juan Cohete" w:date="2018-09-07T03:08:00Z">
        <w:r>
          <w:rPr>
            <w:rFonts w:ascii="Times New Roman" w:hAnsi="Times New Roman" w:cs="Times New Roman"/>
          </w:rPr>
          <w:t xml:space="preserve">forma rápida de llevar a producción un sistema sin necesidad de tener que instalar, configurar o mantener un servidor. </w:t>
        </w:r>
      </w:ins>
      <w:ins w:id="25" w:author="Juan Cohete" w:date="2018-09-07T03:09:00Z">
        <w:r>
          <w:rPr>
            <w:rFonts w:ascii="Times New Roman" w:hAnsi="Times New Roman" w:cs="Times New Roman"/>
          </w:rPr>
          <w:t>Por tanto, se puede reducir el tiempo de entrega del producto e incrementar de forma din</w:t>
        </w:r>
      </w:ins>
      <w:ins w:id="26" w:author="Juan Cohete" w:date="2018-09-07T03:10:00Z">
        <w:r>
          <w:rPr>
            <w:rFonts w:ascii="Times New Roman" w:hAnsi="Times New Roman" w:cs="Times New Roman"/>
          </w:rPr>
          <w:t>ámica las necesidades del servidor según sea mayor o menor el número de accesos concurrente.</w:t>
        </w:r>
      </w:ins>
    </w:p>
    <w:p w14:paraId="00C5CFF4" w14:textId="77777777" w:rsidR="00D65214" w:rsidRDefault="00C01C19" w:rsidP="002B17EB">
      <w:pPr>
        <w:jc w:val="both"/>
        <w:rPr>
          <w:rFonts w:ascii="Times New Roman" w:hAnsi="Times New Roman" w:cs="Times New Roman"/>
        </w:rPr>
      </w:pPr>
      <w:ins w:id="27" w:author="Juan Cohete" w:date="2018-09-07T03:07:00Z">
        <w:r>
          <w:rPr>
            <w:rFonts w:ascii="Times New Roman" w:hAnsi="Times New Roman" w:cs="Times New Roman"/>
          </w:rPr>
          <w:t>No sólo se implementado</w:t>
        </w:r>
      </w:ins>
      <w:ins w:id="28" w:author="Juan Cohete" w:date="2018-09-07T03:10:00Z">
        <w:r w:rsidR="002B17EB">
          <w:rPr>
            <w:rFonts w:ascii="Times New Roman" w:hAnsi="Times New Roman" w:cs="Times New Roman"/>
          </w:rPr>
          <w:t xml:space="preserve"> una nueva plataforma. El proyecto demuestra </w:t>
        </w:r>
      </w:ins>
      <w:del w:id="29" w:author="Juan Cohete" w:date="2018-09-07T03:10:00Z">
        <w:r w:rsidR="00D65214" w:rsidDel="002B17EB">
          <w:rPr>
            <w:rFonts w:ascii="Times New Roman" w:hAnsi="Times New Roman" w:cs="Times New Roman"/>
          </w:rPr>
          <w:delText xml:space="preserve">Este proyecto no consiste únicamente en el desarrollo de un calendario web, sino que también trata de demostrar </w:delText>
        </w:r>
      </w:del>
      <w:r w:rsidR="00D65214">
        <w:rPr>
          <w:rFonts w:ascii="Times New Roman" w:hAnsi="Times New Roman" w:cs="Times New Roman"/>
        </w:rPr>
        <w:t xml:space="preserve">cómo se pueden abordar esta clase de proyectos con las herramientas de Microsoft, </w:t>
      </w:r>
      <w:ins w:id="30" w:author="Juan Cohete" w:date="2018-09-07T03:11:00Z">
        <w:r w:rsidR="002B17EB">
          <w:rPr>
            <w:rFonts w:ascii="Times New Roman" w:hAnsi="Times New Roman" w:cs="Times New Roman"/>
          </w:rPr>
          <w:t>aprovechando las facilidades que ofrecen para el desarrollo rápido de plataformas web.</w:t>
        </w:r>
      </w:ins>
      <w:del w:id="31" w:author="Juan Cohete" w:date="2018-09-07T03:12:00Z">
        <w:r w:rsidR="00D65214" w:rsidDel="002B17EB">
          <w:rPr>
            <w:rFonts w:ascii="Times New Roman" w:hAnsi="Times New Roman" w:cs="Times New Roman"/>
          </w:rPr>
          <w:delText>ya que a menudo estos servicios quedan en desuso y, una vez realizado este trabajo puedo decir que son una herramienta muy útil y que aporta mayores facilidades a la hora del desarrollo web.</w:delText>
        </w:r>
      </w:del>
    </w:p>
    <w:p w14:paraId="3FC785BA" w14:textId="77777777" w:rsidR="00D65214" w:rsidRDefault="00D65214" w:rsidP="00D65214">
      <w:pPr>
        <w:jc w:val="both"/>
        <w:rPr>
          <w:rFonts w:ascii="Times New Roman" w:hAnsi="Times New Roman" w:cs="Times New Roman"/>
        </w:rPr>
      </w:pPr>
      <w:commentRangeStart w:id="32"/>
      <w:r>
        <w:rPr>
          <w:rFonts w:ascii="Times New Roman" w:hAnsi="Times New Roman" w:cs="Times New Roman"/>
        </w:rPr>
        <w:t>A continuación, voy a analizar uno por uno los objetivos que había propuesto, identificando en cada uno de ellos mi nivel de satisfacción personal con el resultado y la razón de ese nivel.</w:t>
      </w:r>
      <w:commentRangeEnd w:id="32"/>
      <w:r w:rsidR="002B17EB">
        <w:rPr>
          <w:rStyle w:val="Refdecomentario"/>
        </w:rPr>
        <w:commentReference w:id="32"/>
      </w:r>
    </w:p>
    <w:p w14:paraId="6462125A" w14:textId="77777777" w:rsidR="00D65214" w:rsidRPr="00C27AD9" w:rsidRDefault="00D65214" w:rsidP="00D65214">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831"/>
        <w:gridCol w:w="2831"/>
        <w:gridCol w:w="2832"/>
      </w:tblGrid>
      <w:tr w:rsidR="00D65214" w14:paraId="1764298F" w14:textId="77777777" w:rsidTr="00A35264">
        <w:tc>
          <w:tcPr>
            <w:tcW w:w="2831" w:type="dxa"/>
            <w:tcBorders>
              <w:bottom w:val="single" w:sz="4" w:space="0" w:color="auto"/>
            </w:tcBorders>
            <w:shd w:val="clear" w:color="auto" w:fill="D0CECE" w:themeFill="background2" w:themeFillShade="E6"/>
          </w:tcPr>
          <w:p w14:paraId="2166ED93" w14:textId="77777777" w:rsidR="00D65214" w:rsidRPr="00145767" w:rsidRDefault="00D65214" w:rsidP="00A35264">
            <w:pPr>
              <w:jc w:val="center"/>
              <w:rPr>
                <w:rFonts w:ascii="Times New Roman" w:hAnsi="Times New Roman" w:cs="Times New Roman"/>
              </w:rPr>
            </w:pPr>
            <w:r w:rsidRPr="00145767">
              <w:rPr>
                <w:rFonts w:ascii="Times New Roman" w:hAnsi="Times New Roman" w:cs="Times New Roman"/>
              </w:rPr>
              <w:t>OBJETIVO</w:t>
            </w:r>
          </w:p>
        </w:tc>
        <w:tc>
          <w:tcPr>
            <w:tcW w:w="2831" w:type="dxa"/>
            <w:tcBorders>
              <w:bottom w:val="single" w:sz="4" w:space="0" w:color="auto"/>
            </w:tcBorders>
            <w:shd w:val="clear" w:color="auto" w:fill="D0CECE" w:themeFill="background2" w:themeFillShade="E6"/>
          </w:tcPr>
          <w:p w14:paraId="04B4E2F1" w14:textId="77777777" w:rsidR="00D65214" w:rsidRPr="00145767" w:rsidRDefault="00D65214" w:rsidP="00A35264">
            <w:pPr>
              <w:jc w:val="center"/>
              <w:rPr>
                <w:rFonts w:ascii="Times New Roman" w:hAnsi="Times New Roman" w:cs="Times New Roman"/>
              </w:rPr>
            </w:pPr>
            <w:r w:rsidRPr="00145767">
              <w:rPr>
                <w:rFonts w:ascii="Times New Roman" w:hAnsi="Times New Roman" w:cs="Times New Roman"/>
              </w:rPr>
              <w:t>NIVEL DE LOGRO</w:t>
            </w:r>
          </w:p>
        </w:tc>
        <w:tc>
          <w:tcPr>
            <w:tcW w:w="2832" w:type="dxa"/>
            <w:tcBorders>
              <w:bottom w:val="single" w:sz="4" w:space="0" w:color="auto"/>
            </w:tcBorders>
            <w:shd w:val="clear" w:color="auto" w:fill="D0CECE" w:themeFill="background2" w:themeFillShade="E6"/>
          </w:tcPr>
          <w:p w14:paraId="2A72F66B" w14:textId="77777777" w:rsidR="00D65214" w:rsidRPr="00145767" w:rsidRDefault="00D65214" w:rsidP="00A35264">
            <w:pPr>
              <w:jc w:val="center"/>
              <w:rPr>
                <w:rFonts w:ascii="Times New Roman" w:hAnsi="Times New Roman" w:cs="Times New Roman"/>
              </w:rPr>
            </w:pPr>
            <w:r w:rsidRPr="00145767">
              <w:rPr>
                <w:rFonts w:ascii="Times New Roman" w:hAnsi="Times New Roman" w:cs="Times New Roman"/>
              </w:rPr>
              <w:t>OBSERVACIONES</w:t>
            </w:r>
          </w:p>
        </w:tc>
      </w:tr>
      <w:tr w:rsidR="00D65214" w14:paraId="702B5E4B" w14:textId="77777777" w:rsidTr="00A35264">
        <w:tc>
          <w:tcPr>
            <w:tcW w:w="2831" w:type="dxa"/>
            <w:tcBorders>
              <w:top w:val="single" w:sz="4" w:space="0" w:color="auto"/>
            </w:tcBorders>
          </w:tcPr>
          <w:p w14:paraId="789B1FBF" w14:textId="77777777" w:rsidR="00D65214" w:rsidRDefault="00D65214" w:rsidP="00A35264">
            <w:pPr>
              <w:jc w:val="center"/>
              <w:rPr>
                <w:rFonts w:ascii="Times New Roman" w:hAnsi="Times New Roman" w:cs="Times New Roman"/>
              </w:rPr>
            </w:pPr>
          </w:p>
          <w:p w14:paraId="721DE98E" w14:textId="77777777" w:rsidR="00D65214" w:rsidRDefault="00D65214" w:rsidP="00A35264">
            <w:pPr>
              <w:jc w:val="center"/>
              <w:rPr>
                <w:rFonts w:ascii="Times New Roman" w:hAnsi="Times New Roman" w:cs="Times New Roman"/>
              </w:rPr>
            </w:pPr>
          </w:p>
          <w:p w14:paraId="0095E081" w14:textId="77777777" w:rsidR="00D65214" w:rsidRDefault="00D65214" w:rsidP="00A35264">
            <w:pPr>
              <w:jc w:val="center"/>
              <w:rPr>
                <w:rFonts w:ascii="Times New Roman" w:hAnsi="Times New Roman" w:cs="Times New Roman"/>
              </w:rPr>
            </w:pPr>
          </w:p>
          <w:p w14:paraId="10D26858" w14:textId="77777777" w:rsidR="00D65214" w:rsidRDefault="00D65214" w:rsidP="00A35264">
            <w:pPr>
              <w:jc w:val="center"/>
              <w:rPr>
                <w:rFonts w:ascii="Times New Roman" w:hAnsi="Times New Roman" w:cs="Times New Roman"/>
              </w:rPr>
            </w:pPr>
          </w:p>
          <w:p w14:paraId="72F9A347" w14:textId="77777777" w:rsidR="00D65214" w:rsidRPr="009C0746" w:rsidRDefault="00D65214" w:rsidP="00A35264">
            <w:pPr>
              <w:jc w:val="center"/>
              <w:rPr>
                <w:rFonts w:ascii="Times New Roman" w:hAnsi="Times New Roman" w:cs="Times New Roman"/>
              </w:rPr>
            </w:pPr>
            <w:r>
              <w:rPr>
                <w:rFonts w:ascii="Times New Roman" w:hAnsi="Times New Roman" w:cs="Times New Roman"/>
              </w:rPr>
              <w:t>Sistema de inicio de sesión y registro</w:t>
            </w:r>
          </w:p>
        </w:tc>
        <w:tc>
          <w:tcPr>
            <w:tcW w:w="2831" w:type="dxa"/>
            <w:tcBorders>
              <w:top w:val="single" w:sz="4" w:space="0" w:color="auto"/>
            </w:tcBorders>
          </w:tcPr>
          <w:p w14:paraId="6DF9BFAE" w14:textId="77777777" w:rsidR="00D65214" w:rsidRDefault="00D65214" w:rsidP="00A35264">
            <w:pPr>
              <w:jc w:val="center"/>
              <w:rPr>
                <w:rFonts w:ascii="Times New Roman" w:hAnsi="Times New Roman" w:cs="Times New Roman"/>
              </w:rPr>
            </w:pPr>
          </w:p>
          <w:p w14:paraId="213B7990" w14:textId="77777777" w:rsidR="00D65214" w:rsidRDefault="00D65214" w:rsidP="00A35264">
            <w:pPr>
              <w:jc w:val="center"/>
              <w:rPr>
                <w:rFonts w:ascii="Times New Roman" w:hAnsi="Times New Roman" w:cs="Times New Roman"/>
              </w:rPr>
            </w:pPr>
          </w:p>
          <w:p w14:paraId="01B34CD4" w14:textId="77777777" w:rsidR="00D65214" w:rsidRDefault="00D65214" w:rsidP="00A35264">
            <w:pPr>
              <w:jc w:val="center"/>
              <w:rPr>
                <w:rFonts w:ascii="Times New Roman" w:hAnsi="Times New Roman" w:cs="Times New Roman"/>
              </w:rPr>
            </w:pPr>
          </w:p>
          <w:p w14:paraId="56970761" w14:textId="77777777" w:rsidR="00D65214" w:rsidRDefault="00D65214" w:rsidP="00A35264">
            <w:pPr>
              <w:jc w:val="center"/>
              <w:rPr>
                <w:rFonts w:ascii="Times New Roman" w:hAnsi="Times New Roman" w:cs="Times New Roman"/>
              </w:rPr>
            </w:pPr>
          </w:p>
          <w:p w14:paraId="7B02EE14" w14:textId="77777777" w:rsidR="00D65214" w:rsidRPr="009C0746" w:rsidRDefault="00D65214" w:rsidP="00A35264">
            <w:pPr>
              <w:jc w:val="center"/>
              <w:rPr>
                <w:rFonts w:ascii="Times New Roman" w:hAnsi="Times New Roman" w:cs="Times New Roman"/>
              </w:rPr>
            </w:pPr>
            <w:r>
              <w:rPr>
                <w:rFonts w:ascii="Times New Roman" w:hAnsi="Times New Roman" w:cs="Times New Roman"/>
              </w:rPr>
              <w:t>100%</w:t>
            </w:r>
          </w:p>
        </w:tc>
        <w:tc>
          <w:tcPr>
            <w:tcW w:w="2832" w:type="dxa"/>
            <w:tcBorders>
              <w:top w:val="single" w:sz="4" w:space="0" w:color="auto"/>
            </w:tcBorders>
          </w:tcPr>
          <w:p w14:paraId="3A745DF1" w14:textId="77777777" w:rsidR="00D65214" w:rsidRDefault="00D65214" w:rsidP="00A35264">
            <w:pPr>
              <w:jc w:val="both"/>
              <w:rPr>
                <w:rFonts w:ascii="Times New Roman" w:hAnsi="Times New Roman" w:cs="Times New Roman"/>
              </w:rPr>
            </w:pPr>
            <w:r>
              <w:rPr>
                <w:rFonts w:ascii="Times New Roman" w:hAnsi="Times New Roman" w:cs="Times New Roman"/>
              </w:rPr>
              <w:t>Como era necesario, para que los usuarios inicien sesión en el sistema y a su vez puedan registrarse en la plataforma en el caso de tratarse de nuevos usuarios, se ha dispuesto de un sistema de inicio de sesión y de registro de nuevos usuarios.</w:t>
            </w:r>
          </w:p>
          <w:p w14:paraId="1D44B6F4" w14:textId="77777777" w:rsidR="00D65214" w:rsidRPr="009C0746" w:rsidRDefault="00D65214" w:rsidP="00A35264">
            <w:pPr>
              <w:jc w:val="both"/>
              <w:rPr>
                <w:rFonts w:ascii="Times New Roman" w:hAnsi="Times New Roman" w:cs="Times New Roman"/>
              </w:rPr>
            </w:pPr>
          </w:p>
        </w:tc>
      </w:tr>
      <w:tr w:rsidR="00D65214" w14:paraId="7320A1A0" w14:textId="77777777" w:rsidTr="00A35264">
        <w:tc>
          <w:tcPr>
            <w:tcW w:w="2831" w:type="dxa"/>
          </w:tcPr>
          <w:p w14:paraId="4ACD512A" w14:textId="77777777" w:rsidR="00D65214" w:rsidRDefault="00D65214" w:rsidP="00A35264">
            <w:pPr>
              <w:jc w:val="center"/>
              <w:rPr>
                <w:rFonts w:ascii="Times New Roman" w:hAnsi="Times New Roman" w:cs="Times New Roman"/>
              </w:rPr>
            </w:pPr>
          </w:p>
          <w:p w14:paraId="41AFA414" w14:textId="77777777" w:rsidR="00D65214" w:rsidRDefault="00D65214" w:rsidP="00A35264">
            <w:pPr>
              <w:jc w:val="center"/>
              <w:rPr>
                <w:rFonts w:ascii="Times New Roman" w:hAnsi="Times New Roman" w:cs="Times New Roman"/>
              </w:rPr>
            </w:pPr>
          </w:p>
          <w:p w14:paraId="0A367BB8" w14:textId="77777777" w:rsidR="00D65214" w:rsidRPr="009C0746" w:rsidRDefault="00D65214" w:rsidP="00A35264">
            <w:pPr>
              <w:jc w:val="center"/>
              <w:rPr>
                <w:rFonts w:ascii="Times New Roman" w:hAnsi="Times New Roman" w:cs="Times New Roman"/>
              </w:rPr>
            </w:pPr>
            <w:r>
              <w:rPr>
                <w:rFonts w:ascii="Times New Roman" w:hAnsi="Times New Roman" w:cs="Times New Roman"/>
              </w:rPr>
              <w:t>Establecer un calendario personal</w:t>
            </w:r>
          </w:p>
        </w:tc>
        <w:tc>
          <w:tcPr>
            <w:tcW w:w="2831" w:type="dxa"/>
          </w:tcPr>
          <w:p w14:paraId="6734FD43" w14:textId="77777777" w:rsidR="00D65214" w:rsidRDefault="00D65214" w:rsidP="00A35264">
            <w:pPr>
              <w:jc w:val="center"/>
              <w:rPr>
                <w:rFonts w:ascii="Times New Roman" w:hAnsi="Times New Roman" w:cs="Times New Roman"/>
              </w:rPr>
            </w:pPr>
          </w:p>
          <w:p w14:paraId="76E4CEC0" w14:textId="77777777" w:rsidR="00D65214" w:rsidRDefault="00D65214" w:rsidP="00A35264">
            <w:pPr>
              <w:jc w:val="center"/>
              <w:rPr>
                <w:rFonts w:ascii="Times New Roman" w:hAnsi="Times New Roman" w:cs="Times New Roman"/>
              </w:rPr>
            </w:pPr>
          </w:p>
          <w:p w14:paraId="42DC8CAB" w14:textId="77777777" w:rsidR="00D65214" w:rsidRPr="009C0746" w:rsidRDefault="00D65214" w:rsidP="00A35264">
            <w:pPr>
              <w:jc w:val="center"/>
              <w:rPr>
                <w:rFonts w:ascii="Times New Roman" w:hAnsi="Times New Roman" w:cs="Times New Roman"/>
              </w:rPr>
            </w:pPr>
            <w:r>
              <w:rPr>
                <w:rFonts w:ascii="Times New Roman" w:hAnsi="Times New Roman" w:cs="Times New Roman"/>
              </w:rPr>
              <w:t>100%</w:t>
            </w:r>
          </w:p>
        </w:tc>
        <w:tc>
          <w:tcPr>
            <w:tcW w:w="2832" w:type="dxa"/>
          </w:tcPr>
          <w:p w14:paraId="220D4BC6" w14:textId="77777777" w:rsidR="00D65214" w:rsidRPr="009C0746" w:rsidRDefault="00D65214" w:rsidP="00A35264">
            <w:pPr>
              <w:keepNext/>
              <w:jc w:val="both"/>
              <w:rPr>
                <w:rFonts w:ascii="Times New Roman" w:hAnsi="Times New Roman" w:cs="Times New Roman"/>
              </w:rPr>
            </w:pPr>
            <w:r>
              <w:rPr>
                <w:rFonts w:ascii="Times New Roman" w:hAnsi="Times New Roman" w:cs="Times New Roman"/>
              </w:rPr>
              <w:t>Se ha conseguido establecer para el usuario final un calendario en el cual podrá agregar los eventos, visualizarlos y editarlos.</w:t>
            </w:r>
          </w:p>
        </w:tc>
      </w:tr>
      <w:tr w:rsidR="00D65214" w14:paraId="275B7824" w14:textId="77777777" w:rsidTr="00A35264">
        <w:tc>
          <w:tcPr>
            <w:tcW w:w="2831" w:type="dxa"/>
          </w:tcPr>
          <w:p w14:paraId="45E567E4" w14:textId="77777777" w:rsidR="00D65214" w:rsidRDefault="00D65214" w:rsidP="00A35264">
            <w:pPr>
              <w:jc w:val="center"/>
              <w:rPr>
                <w:rFonts w:ascii="Times New Roman" w:hAnsi="Times New Roman" w:cs="Times New Roman"/>
              </w:rPr>
            </w:pPr>
          </w:p>
          <w:p w14:paraId="0CCF7DE8" w14:textId="77777777" w:rsidR="00D65214" w:rsidRDefault="00D65214" w:rsidP="00A35264">
            <w:pPr>
              <w:jc w:val="center"/>
              <w:rPr>
                <w:rFonts w:ascii="Times New Roman" w:hAnsi="Times New Roman" w:cs="Times New Roman"/>
              </w:rPr>
            </w:pPr>
          </w:p>
          <w:p w14:paraId="0F1DEC39" w14:textId="77777777" w:rsidR="00D65214" w:rsidRDefault="00D65214" w:rsidP="00A35264">
            <w:pPr>
              <w:jc w:val="center"/>
              <w:rPr>
                <w:rFonts w:ascii="Times New Roman" w:hAnsi="Times New Roman" w:cs="Times New Roman"/>
              </w:rPr>
            </w:pPr>
          </w:p>
          <w:p w14:paraId="09FC105D" w14:textId="77777777" w:rsidR="00D65214" w:rsidRDefault="00D65214" w:rsidP="00A35264">
            <w:pPr>
              <w:jc w:val="center"/>
              <w:rPr>
                <w:rFonts w:ascii="Times New Roman" w:hAnsi="Times New Roman" w:cs="Times New Roman"/>
              </w:rPr>
            </w:pPr>
            <w:r>
              <w:rPr>
                <w:rFonts w:ascii="Times New Roman" w:hAnsi="Times New Roman" w:cs="Times New Roman"/>
              </w:rPr>
              <w:t>Control de eventos invitados</w:t>
            </w:r>
          </w:p>
        </w:tc>
        <w:tc>
          <w:tcPr>
            <w:tcW w:w="2831" w:type="dxa"/>
          </w:tcPr>
          <w:p w14:paraId="260C8878" w14:textId="77777777" w:rsidR="00D65214" w:rsidRDefault="00D65214" w:rsidP="00A35264">
            <w:pPr>
              <w:jc w:val="center"/>
              <w:rPr>
                <w:rFonts w:ascii="Times New Roman" w:hAnsi="Times New Roman" w:cs="Times New Roman"/>
              </w:rPr>
            </w:pPr>
          </w:p>
          <w:p w14:paraId="49DC1E6A" w14:textId="77777777" w:rsidR="00D65214" w:rsidRDefault="00D65214" w:rsidP="00A35264">
            <w:pPr>
              <w:jc w:val="center"/>
              <w:rPr>
                <w:rFonts w:ascii="Times New Roman" w:hAnsi="Times New Roman" w:cs="Times New Roman"/>
              </w:rPr>
            </w:pPr>
          </w:p>
          <w:p w14:paraId="1C87928A" w14:textId="77777777" w:rsidR="00D65214" w:rsidRDefault="00D65214" w:rsidP="00A35264">
            <w:pPr>
              <w:jc w:val="center"/>
              <w:rPr>
                <w:rFonts w:ascii="Times New Roman" w:hAnsi="Times New Roman" w:cs="Times New Roman"/>
              </w:rPr>
            </w:pPr>
          </w:p>
          <w:p w14:paraId="180D7D4B" w14:textId="77777777" w:rsidR="00D65214" w:rsidRDefault="00D65214" w:rsidP="00A35264">
            <w:pPr>
              <w:jc w:val="center"/>
              <w:rPr>
                <w:rFonts w:ascii="Times New Roman" w:hAnsi="Times New Roman" w:cs="Times New Roman"/>
              </w:rPr>
            </w:pPr>
            <w:r>
              <w:rPr>
                <w:rFonts w:ascii="Times New Roman" w:hAnsi="Times New Roman" w:cs="Times New Roman"/>
              </w:rPr>
              <w:t>100%</w:t>
            </w:r>
          </w:p>
        </w:tc>
        <w:tc>
          <w:tcPr>
            <w:tcW w:w="2832" w:type="dxa"/>
          </w:tcPr>
          <w:p w14:paraId="588C72D2" w14:textId="77777777" w:rsidR="00D65214" w:rsidRDefault="00D65214" w:rsidP="00A35264">
            <w:pPr>
              <w:keepNext/>
              <w:jc w:val="both"/>
              <w:rPr>
                <w:rFonts w:ascii="Times New Roman" w:hAnsi="Times New Roman" w:cs="Times New Roman"/>
              </w:rPr>
            </w:pPr>
          </w:p>
          <w:p w14:paraId="1F1DD48F" w14:textId="77777777" w:rsidR="00D65214" w:rsidRDefault="00D65214" w:rsidP="00A35264">
            <w:pPr>
              <w:keepNext/>
              <w:jc w:val="both"/>
              <w:rPr>
                <w:rFonts w:ascii="Times New Roman" w:hAnsi="Times New Roman" w:cs="Times New Roman"/>
              </w:rPr>
            </w:pPr>
            <w:r>
              <w:rPr>
                <w:rFonts w:ascii="Times New Roman" w:hAnsi="Times New Roman" w:cs="Times New Roman"/>
              </w:rPr>
              <w:t xml:space="preserve">Se ha añadido un mecanismo para que el usuario de forma visual pueda ver los eventos </w:t>
            </w:r>
            <w:r>
              <w:rPr>
                <w:rFonts w:ascii="Times New Roman" w:hAnsi="Times New Roman" w:cs="Times New Roman"/>
              </w:rPr>
              <w:lastRenderedPageBreak/>
              <w:t>invitados dándole a la opción de asistir o no a dicho evento.</w:t>
            </w:r>
          </w:p>
          <w:p w14:paraId="56702580" w14:textId="77777777" w:rsidR="00D65214" w:rsidRDefault="00D65214" w:rsidP="00A35264">
            <w:pPr>
              <w:keepNext/>
              <w:jc w:val="both"/>
              <w:rPr>
                <w:rFonts w:ascii="Times New Roman" w:hAnsi="Times New Roman" w:cs="Times New Roman"/>
              </w:rPr>
            </w:pPr>
          </w:p>
        </w:tc>
      </w:tr>
      <w:tr w:rsidR="00D65214" w14:paraId="32B7820D" w14:textId="77777777" w:rsidTr="00A35264">
        <w:tc>
          <w:tcPr>
            <w:tcW w:w="2831" w:type="dxa"/>
          </w:tcPr>
          <w:p w14:paraId="7B1CD258" w14:textId="77777777" w:rsidR="00D65214" w:rsidRDefault="00D65214" w:rsidP="00A35264">
            <w:pPr>
              <w:jc w:val="center"/>
              <w:rPr>
                <w:rFonts w:ascii="Times New Roman" w:hAnsi="Times New Roman" w:cs="Times New Roman"/>
              </w:rPr>
            </w:pPr>
          </w:p>
          <w:p w14:paraId="1BBE6EEF" w14:textId="77777777" w:rsidR="00D65214" w:rsidRDefault="00D65214" w:rsidP="00A35264">
            <w:pPr>
              <w:jc w:val="center"/>
              <w:rPr>
                <w:rFonts w:ascii="Times New Roman" w:hAnsi="Times New Roman" w:cs="Times New Roman"/>
              </w:rPr>
            </w:pPr>
          </w:p>
          <w:p w14:paraId="73B28F21" w14:textId="77777777" w:rsidR="00D65214" w:rsidRDefault="00D65214" w:rsidP="00A35264">
            <w:pPr>
              <w:jc w:val="center"/>
              <w:rPr>
                <w:rFonts w:ascii="Times New Roman" w:hAnsi="Times New Roman" w:cs="Times New Roman"/>
              </w:rPr>
            </w:pPr>
          </w:p>
          <w:p w14:paraId="2429C9B2" w14:textId="77777777" w:rsidR="00D65214" w:rsidRDefault="00D65214" w:rsidP="00A35264">
            <w:pPr>
              <w:jc w:val="center"/>
              <w:rPr>
                <w:rFonts w:ascii="Times New Roman" w:hAnsi="Times New Roman" w:cs="Times New Roman"/>
              </w:rPr>
            </w:pPr>
          </w:p>
          <w:p w14:paraId="722B69EF" w14:textId="77777777" w:rsidR="00D65214" w:rsidRDefault="00D65214" w:rsidP="00A35264">
            <w:pPr>
              <w:jc w:val="center"/>
              <w:rPr>
                <w:rFonts w:ascii="Times New Roman" w:hAnsi="Times New Roman" w:cs="Times New Roman"/>
              </w:rPr>
            </w:pPr>
          </w:p>
          <w:p w14:paraId="068BDF7A" w14:textId="77777777" w:rsidR="00D65214" w:rsidRDefault="00D65214" w:rsidP="00A35264">
            <w:pPr>
              <w:jc w:val="center"/>
              <w:rPr>
                <w:rFonts w:ascii="Times New Roman" w:hAnsi="Times New Roman" w:cs="Times New Roman"/>
              </w:rPr>
            </w:pPr>
            <w:r>
              <w:rPr>
                <w:rFonts w:ascii="Times New Roman" w:hAnsi="Times New Roman" w:cs="Times New Roman"/>
              </w:rPr>
              <w:t>Control del perfil y amigos</w:t>
            </w:r>
          </w:p>
        </w:tc>
        <w:tc>
          <w:tcPr>
            <w:tcW w:w="2831" w:type="dxa"/>
          </w:tcPr>
          <w:p w14:paraId="3F09034B" w14:textId="77777777" w:rsidR="00D65214" w:rsidRDefault="00D65214" w:rsidP="00A35264">
            <w:pPr>
              <w:jc w:val="center"/>
              <w:rPr>
                <w:rFonts w:ascii="Times New Roman" w:hAnsi="Times New Roman" w:cs="Times New Roman"/>
              </w:rPr>
            </w:pPr>
          </w:p>
          <w:p w14:paraId="57D02205" w14:textId="77777777" w:rsidR="00D65214" w:rsidRDefault="00D65214" w:rsidP="00A35264">
            <w:pPr>
              <w:jc w:val="center"/>
              <w:rPr>
                <w:rFonts w:ascii="Times New Roman" w:hAnsi="Times New Roman" w:cs="Times New Roman"/>
              </w:rPr>
            </w:pPr>
          </w:p>
          <w:p w14:paraId="66B6087C" w14:textId="77777777" w:rsidR="00D65214" w:rsidRDefault="00D65214" w:rsidP="00A35264">
            <w:pPr>
              <w:jc w:val="center"/>
              <w:rPr>
                <w:rFonts w:ascii="Times New Roman" w:hAnsi="Times New Roman" w:cs="Times New Roman"/>
              </w:rPr>
            </w:pPr>
          </w:p>
          <w:p w14:paraId="707061BF" w14:textId="77777777" w:rsidR="00D65214" w:rsidRDefault="00D65214" w:rsidP="00A35264">
            <w:pPr>
              <w:jc w:val="center"/>
              <w:rPr>
                <w:rFonts w:ascii="Times New Roman" w:hAnsi="Times New Roman" w:cs="Times New Roman"/>
              </w:rPr>
            </w:pPr>
          </w:p>
          <w:p w14:paraId="2262E163" w14:textId="77777777" w:rsidR="00D65214" w:rsidRDefault="00D65214" w:rsidP="00A35264">
            <w:pPr>
              <w:jc w:val="center"/>
              <w:rPr>
                <w:rFonts w:ascii="Times New Roman" w:hAnsi="Times New Roman" w:cs="Times New Roman"/>
              </w:rPr>
            </w:pPr>
          </w:p>
          <w:p w14:paraId="466D5653" w14:textId="77777777" w:rsidR="00D65214" w:rsidRDefault="00D65214" w:rsidP="00A35264">
            <w:pPr>
              <w:jc w:val="center"/>
              <w:rPr>
                <w:rFonts w:ascii="Times New Roman" w:hAnsi="Times New Roman" w:cs="Times New Roman"/>
              </w:rPr>
            </w:pPr>
            <w:r>
              <w:rPr>
                <w:rFonts w:ascii="Times New Roman" w:hAnsi="Times New Roman" w:cs="Times New Roman"/>
              </w:rPr>
              <w:t>100%</w:t>
            </w:r>
          </w:p>
        </w:tc>
        <w:tc>
          <w:tcPr>
            <w:tcW w:w="2832" w:type="dxa"/>
          </w:tcPr>
          <w:p w14:paraId="6B95934E" w14:textId="77777777" w:rsidR="00D65214" w:rsidRDefault="00D65214" w:rsidP="00A35264">
            <w:pPr>
              <w:keepNext/>
              <w:jc w:val="both"/>
              <w:rPr>
                <w:rFonts w:ascii="Times New Roman" w:hAnsi="Times New Roman" w:cs="Times New Roman"/>
              </w:rPr>
            </w:pPr>
          </w:p>
          <w:p w14:paraId="6440F96A" w14:textId="77777777" w:rsidR="00D65214" w:rsidRDefault="00D65214" w:rsidP="00A35264">
            <w:pPr>
              <w:keepNext/>
              <w:jc w:val="both"/>
              <w:rPr>
                <w:rFonts w:ascii="Times New Roman" w:hAnsi="Times New Roman" w:cs="Times New Roman"/>
              </w:rPr>
            </w:pPr>
            <w:r>
              <w:rPr>
                <w:rFonts w:ascii="Times New Roman" w:hAnsi="Times New Roman" w:cs="Times New Roman"/>
              </w:rPr>
              <w:t>Se les ha proporcionado a los usuarios un sistema que les permita ver la información básica de su perfil y editar aquella que sea relevante para el funcionamiento de la aplicación. También en la misma pestaña se podrá llevar un control de los amigos que tiene el usuario.</w:t>
            </w:r>
          </w:p>
          <w:p w14:paraId="2BAD4EDF" w14:textId="77777777" w:rsidR="00D65214" w:rsidRDefault="00D65214" w:rsidP="00A35264">
            <w:pPr>
              <w:keepNext/>
              <w:jc w:val="both"/>
              <w:rPr>
                <w:rFonts w:ascii="Times New Roman" w:hAnsi="Times New Roman" w:cs="Times New Roman"/>
              </w:rPr>
            </w:pPr>
          </w:p>
        </w:tc>
      </w:tr>
      <w:tr w:rsidR="00D65214" w14:paraId="0512473F" w14:textId="77777777" w:rsidTr="00A35264">
        <w:tc>
          <w:tcPr>
            <w:tcW w:w="2831" w:type="dxa"/>
          </w:tcPr>
          <w:p w14:paraId="4504F9AD" w14:textId="77777777" w:rsidR="00D65214" w:rsidRDefault="00D65214" w:rsidP="00A35264">
            <w:pPr>
              <w:jc w:val="center"/>
              <w:rPr>
                <w:rFonts w:ascii="Times New Roman" w:hAnsi="Times New Roman" w:cs="Times New Roman"/>
              </w:rPr>
            </w:pPr>
          </w:p>
          <w:p w14:paraId="6AEB2A3A" w14:textId="77777777" w:rsidR="00D65214" w:rsidRDefault="00D65214" w:rsidP="00A35264">
            <w:pPr>
              <w:jc w:val="center"/>
              <w:rPr>
                <w:rFonts w:ascii="Times New Roman" w:hAnsi="Times New Roman" w:cs="Times New Roman"/>
              </w:rPr>
            </w:pPr>
          </w:p>
          <w:p w14:paraId="5ABFDEBE" w14:textId="77777777" w:rsidR="00D65214" w:rsidRDefault="00D65214" w:rsidP="00A35264">
            <w:pPr>
              <w:jc w:val="center"/>
              <w:rPr>
                <w:rFonts w:ascii="Times New Roman" w:hAnsi="Times New Roman" w:cs="Times New Roman"/>
              </w:rPr>
            </w:pPr>
            <w:r>
              <w:rPr>
                <w:rFonts w:ascii="Times New Roman" w:hAnsi="Times New Roman" w:cs="Times New Roman"/>
              </w:rPr>
              <w:t>Sistema de notas</w:t>
            </w:r>
          </w:p>
        </w:tc>
        <w:tc>
          <w:tcPr>
            <w:tcW w:w="2831" w:type="dxa"/>
          </w:tcPr>
          <w:p w14:paraId="0DD0F99D" w14:textId="77777777" w:rsidR="00D65214" w:rsidRDefault="00D65214" w:rsidP="00A35264">
            <w:pPr>
              <w:jc w:val="center"/>
              <w:rPr>
                <w:rFonts w:ascii="Times New Roman" w:hAnsi="Times New Roman" w:cs="Times New Roman"/>
              </w:rPr>
            </w:pPr>
          </w:p>
          <w:p w14:paraId="2504C6AA" w14:textId="77777777" w:rsidR="00D65214" w:rsidRDefault="00D65214" w:rsidP="00A35264">
            <w:pPr>
              <w:jc w:val="center"/>
              <w:rPr>
                <w:rFonts w:ascii="Times New Roman" w:hAnsi="Times New Roman" w:cs="Times New Roman"/>
              </w:rPr>
            </w:pPr>
          </w:p>
          <w:p w14:paraId="43463E4D" w14:textId="77777777" w:rsidR="00D65214" w:rsidRDefault="00D65214" w:rsidP="00A35264">
            <w:pPr>
              <w:jc w:val="center"/>
              <w:rPr>
                <w:rFonts w:ascii="Times New Roman" w:hAnsi="Times New Roman" w:cs="Times New Roman"/>
              </w:rPr>
            </w:pPr>
            <w:r>
              <w:rPr>
                <w:rFonts w:ascii="Times New Roman" w:hAnsi="Times New Roman" w:cs="Times New Roman"/>
              </w:rPr>
              <w:t>100%</w:t>
            </w:r>
          </w:p>
        </w:tc>
        <w:tc>
          <w:tcPr>
            <w:tcW w:w="2832" w:type="dxa"/>
          </w:tcPr>
          <w:p w14:paraId="78D0E1F1" w14:textId="77777777" w:rsidR="00D65214" w:rsidRDefault="00D65214" w:rsidP="00A35264">
            <w:pPr>
              <w:keepNext/>
              <w:jc w:val="both"/>
              <w:rPr>
                <w:rFonts w:ascii="Times New Roman" w:hAnsi="Times New Roman" w:cs="Times New Roman"/>
              </w:rPr>
            </w:pPr>
          </w:p>
          <w:p w14:paraId="0078CFD1" w14:textId="77777777" w:rsidR="00D65214" w:rsidRDefault="00D65214" w:rsidP="00A35264">
            <w:pPr>
              <w:keepNext/>
              <w:jc w:val="both"/>
              <w:rPr>
                <w:rFonts w:ascii="Times New Roman" w:hAnsi="Times New Roman" w:cs="Times New Roman"/>
              </w:rPr>
            </w:pPr>
            <w:r>
              <w:rPr>
                <w:rFonts w:ascii="Times New Roman" w:hAnsi="Times New Roman" w:cs="Times New Roman"/>
              </w:rPr>
              <w:t>El usuario dispondrá de un sistema de notas adhesivas que le permitirá añadir recordatorios de una manera sencilla.</w:t>
            </w:r>
          </w:p>
          <w:p w14:paraId="35C942BE" w14:textId="77777777" w:rsidR="00D65214" w:rsidRDefault="00D65214" w:rsidP="00A35264">
            <w:pPr>
              <w:keepNext/>
              <w:jc w:val="both"/>
              <w:rPr>
                <w:rFonts w:ascii="Times New Roman" w:hAnsi="Times New Roman" w:cs="Times New Roman"/>
              </w:rPr>
            </w:pPr>
          </w:p>
        </w:tc>
      </w:tr>
      <w:tr w:rsidR="00D65214" w14:paraId="6E23A8D8" w14:textId="77777777" w:rsidTr="00A35264">
        <w:tc>
          <w:tcPr>
            <w:tcW w:w="2831" w:type="dxa"/>
          </w:tcPr>
          <w:p w14:paraId="2944011F" w14:textId="77777777" w:rsidR="00D65214" w:rsidRDefault="00D65214" w:rsidP="00A35264">
            <w:pPr>
              <w:jc w:val="center"/>
              <w:rPr>
                <w:rFonts w:ascii="Times New Roman" w:hAnsi="Times New Roman" w:cs="Times New Roman"/>
              </w:rPr>
            </w:pPr>
          </w:p>
          <w:p w14:paraId="30EBD5CF" w14:textId="77777777" w:rsidR="00D65214" w:rsidRDefault="00D65214" w:rsidP="00A35264">
            <w:pPr>
              <w:jc w:val="center"/>
              <w:rPr>
                <w:rFonts w:ascii="Times New Roman" w:hAnsi="Times New Roman" w:cs="Times New Roman"/>
              </w:rPr>
            </w:pPr>
          </w:p>
          <w:p w14:paraId="62762DFB" w14:textId="77777777" w:rsidR="00D65214" w:rsidRDefault="00D65214" w:rsidP="00A35264">
            <w:pPr>
              <w:jc w:val="center"/>
              <w:rPr>
                <w:rFonts w:ascii="Times New Roman" w:hAnsi="Times New Roman" w:cs="Times New Roman"/>
              </w:rPr>
            </w:pPr>
          </w:p>
          <w:p w14:paraId="6ACED078" w14:textId="77777777" w:rsidR="00D65214" w:rsidRDefault="00D65214" w:rsidP="00A35264">
            <w:pPr>
              <w:jc w:val="center"/>
              <w:rPr>
                <w:rFonts w:ascii="Times New Roman" w:hAnsi="Times New Roman" w:cs="Times New Roman"/>
              </w:rPr>
            </w:pPr>
          </w:p>
          <w:p w14:paraId="1B208714" w14:textId="77777777" w:rsidR="00D65214" w:rsidRDefault="00D65214" w:rsidP="00A35264">
            <w:pPr>
              <w:jc w:val="center"/>
              <w:rPr>
                <w:rFonts w:ascii="Times New Roman" w:hAnsi="Times New Roman" w:cs="Times New Roman"/>
              </w:rPr>
            </w:pPr>
          </w:p>
          <w:p w14:paraId="49EACAEE" w14:textId="77777777" w:rsidR="00D65214" w:rsidRDefault="00D65214" w:rsidP="00A35264">
            <w:pPr>
              <w:jc w:val="center"/>
              <w:rPr>
                <w:rFonts w:ascii="Times New Roman" w:hAnsi="Times New Roman" w:cs="Times New Roman"/>
              </w:rPr>
            </w:pPr>
            <w:r>
              <w:rPr>
                <w:rFonts w:ascii="Times New Roman" w:hAnsi="Times New Roman" w:cs="Times New Roman"/>
              </w:rPr>
              <w:t>Sala de chat</w:t>
            </w:r>
          </w:p>
        </w:tc>
        <w:tc>
          <w:tcPr>
            <w:tcW w:w="2831" w:type="dxa"/>
          </w:tcPr>
          <w:p w14:paraId="4F77DCEF" w14:textId="77777777" w:rsidR="00D65214" w:rsidRDefault="00D65214" w:rsidP="00A35264">
            <w:pPr>
              <w:jc w:val="center"/>
              <w:rPr>
                <w:rFonts w:ascii="Times New Roman" w:hAnsi="Times New Roman" w:cs="Times New Roman"/>
              </w:rPr>
            </w:pPr>
          </w:p>
          <w:p w14:paraId="446399CF" w14:textId="77777777" w:rsidR="00D65214" w:rsidRDefault="00D65214" w:rsidP="00A35264">
            <w:pPr>
              <w:jc w:val="center"/>
              <w:rPr>
                <w:rFonts w:ascii="Times New Roman" w:hAnsi="Times New Roman" w:cs="Times New Roman"/>
              </w:rPr>
            </w:pPr>
          </w:p>
          <w:p w14:paraId="3C108400" w14:textId="77777777" w:rsidR="00D65214" w:rsidRDefault="00D65214" w:rsidP="00A35264">
            <w:pPr>
              <w:jc w:val="center"/>
              <w:rPr>
                <w:rFonts w:ascii="Times New Roman" w:hAnsi="Times New Roman" w:cs="Times New Roman"/>
              </w:rPr>
            </w:pPr>
          </w:p>
          <w:p w14:paraId="60A4B9C2" w14:textId="77777777" w:rsidR="00D65214" w:rsidRDefault="00D65214" w:rsidP="00A35264">
            <w:pPr>
              <w:jc w:val="center"/>
              <w:rPr>
                <w:rFonts w:ascii="Times New Roman" w:hAnsi="Times New Roman" w:cs="Times New Roman"/>
              </w:rPr>
            </w:pPr>
          </w:p>
          <w:p w14:paraId="2A772570" w14:textId="77777777" w:rsidR="00D65214" w:rsidRDefault="00D65214" w:rsidP="00A35264">
            <w:pPr>
              <w:jc w:val="center"/>
              <w:rPr>
                <w:rFonts w:ascii="Times New Roman" w:hAnsi="Times New Roman" w:cs="Times New Roman"/>
              </w:rPr>
            </w:pPr>
          </w:p>
          <w:p w14:paraId="37E40AFC" w14:textId="77777777" w:rsidR="00D65214" w:rsidRDefault="00D65214" w:rsidP="00A35264">
            <w:pPr>
              <w:jc w:val="center"/>
              <w:rPr>
                <w:rFonts w:ascii="Times New Roman" w:hAnsi="Times New Roman" w:cs="Times New Roman"/>
              </w:rPr>
            </w:pPr>
            <w:r>
              <w:rPr>
                <w:rFonts w:ascii="Times New Roman" w:hAnsi="Times New Roman" w:cs="Times New Roman"/>
              </w:rPr>
              <w:t>80%</w:t>
            </w:r>
          </w:p>
        </w:tc>
        <w:tc>
          <w:tcPr>
            <w:tcW w:w="2832" w:type="dxa"/>
          </w:tcPr>
          <w:p w14:paraId="42864275" w14:textId="77777777" w:rsidR="00D65214" w:rsidRDefault="00D65214" w:rsidP="00A35264">
            <w:pPr>
              <w:keepNext/>
              <w:jc w:val="both"/>
              <w:rPr>
                <w:rFonts w:ascii="Times New Roman" w:hAnsi="Times New Roman" w:cs="Times New Roman"/>
              </w:rPr>
            </w:pPr>
          </w:p>
          <w:p w14:paraId="33B06556" w14:textId="77777777" w:rsidR="00D65214" w:rsidRDefault="00D65214" w:rsidP="00A35264">
            <w:pPr>
              <w:keepNext/>
              <w:jc w:val="both"/>
              <w:rPr>
                <w:rFonts w:ascii="Times New Roman" w:hAnsi="Times New Roman" w:cs="Times New Roman"/>
              </w:rPr>
            </w:pPr>
            <w:r>
              <w:rPr>
                <w:rFonts w:ascii="Times New Roman" w:hAnsi="Times New Roman" w:cs="Times New Roman"/>
              </w:rPr>
              <w:t>Aunque se ha suministrado una sala de chat completamente funcional para el usuario, lo más probable es que el mismo acabe recurriendo a otras aplicaciones de mensajería más estandarizadas para la comunicación en la mayoría de los casos.</w:t>
            </w:r>
          </w:p>
          <w:p w14:paraId="112C5E20" w14:textId="77777777" w:rsidR="00D65214" w:rsidRDefault="00D65214" w:rsidP="00A35264">
            <w:pPr>
              <w:keepNext/>
              <w:jc w:val="both"/>
              <w:rPr>
                <w:rFonts w:ascii="Times New Roman" w:hAnsi="Times New Roman" w:cs="Times New Roman"/>
              </w:rPr>
            </w:pPr>
          </w:p>
        </w:tc>
      </w:tr>
      <w:tr w:rsidR="00D65214" w14:paraId="27269D57" w14:textId="77777777" w:rsidTr="00A35264">
        <w:tc>
          <w:tcPr>
            <w:tcW w:w="2831" w:type="dxa"/>
          </w:tcPr>
          <w:p w14:paraId="691161A6" w14:textId="77777777" w:rsidR="00D65214" w:rsidRDefault="00D65214" w:rsidP="00A35264">
            <w:pPr>
              <w:jc w:val="center"/>
              <w:rPr>
                <w:rFonts w:ascii="Times New Roman" w:hAnsi="Times New Roman" w:cs="Times New Roman"/>
              </w:rPr>
            </w:pPr>
          </w:p>
          <w:p w14:paraId="5ADC0ED2" w14:textId="77777777" w:rsidR="00D65214" w:rsidRDefault="00D65214" w:rsidP="00A35264">
            <w:pPr>
              <w:jc w:val="center"/>
              <w:rPr>
                <w:rFonts w:ascii="Times New Roman" w:hAnsi="Times New Roman" w:cs="Times New Roman"/>
              </w:rPr>
            </w:pPr>
          </w:p>
          <w:p w14:paraId="47316F3F" w14:textId="77777777" w:rsidR="00D65214" w:rsidRDefault="00D65214" w:rsidP="00A35264">
            <w:pPr>
              <w:jc w:val="center"/>
              <w:rPr>
                <w:rFonts w:ascii="Times New Roman" w:hAnsi="Times New Roman" w:cs="Times New Roman"/>
              </w:rPr>
            </w:pPr>
          </w:p>
          <w:p w14:paraId="4E859F60" w14:textId="77777777" w:rsidR="00D65214" w:rsidRDefault="00D65214" w:rsidP="00A35264">
            <w:pPr>
              <w:jc w:val="center"/>
              <w:rPr>
                <w:rFonts w:ascii="Times New Roman" w:hAnsi="Times New Roman" w:cs="Times New Roman"/>
              </w:rPr>
            </w:pPr>
          </w:p>
          <w:p w14:paraId="773FF765" w14:textId="77777777" w:rsidR="00D65214" w:rsidRDefault="00D65214" w:rsidP="00A35264">
            <w:pPr>
              <w:jc w:val="center"/>
              <w:rPr>
                <w:rFonts w:ascii="Times New Roman" w:hAnsi="Times New Roman" w:cs="Times New Roman"/>
              </w:rPr>
            </w:pPr>
            <w:r>
              <w:rPr>
                <w:rFonts w:ascii="Times New Roman" w:hAnsi="Times New Roman" w:cs="Times New Roman"/>
              </w:rPr>
              <w:t>Compartir notas</w:t>
            </w:r>
          </w:p>
        </w:tc>
        <w:tc>
          <w:tcPr>
            <w:tcW w:w="2831" w:type="dxa"/>
          </w:tcPr>
          <w:p w14:paraId="6C02CF81" w14:textId="77777777" w:rsidR="00D65214" w:rsidRDefault="00D65214" w:rsidP="00A35264">
            <w:pPr>
              <w:jc w:val="center"/>
              <w:rPr>
                <w:rFonts w:ascii="Times New Roman" w:hAnsi="Times New Roman" w:cs="Times New Roman"/>
              </w:rPr>
            </w:pPr>
          </w:p>
          <w:p w14:paraId="42DF84C5" w14:textId="77777777" w:rsidR="00D65214" w:rsidRDefault="00D65214" w:rsidP="00A35264">
            <w:pPr>
              <w:jc w:val="center"/>
              <w:rPr>
                <w:rFonts w:ascii="Times New Roman" w:hAnsi="Times New Roman" w:cs="Times New Roman"/>
              </w:rPr>
            </w:pPr>
          </w:p>
          <w:p w14:paraId="13F54B9E" w14:textId="77777777" w:rsidR="00D65214" w:rsidRDefault="00D65214" w:rsidP="00A35264">
            <w:pPr>
              <w:jc w:val="center"/>
              <w:rPr>
                <w:rFonts w:ascii="Times New Roman" w:hAnsi="Times New Roman" w:cs="Times New Roman"/>
              </w:rPr>
            </w:pPr>
          </w:p>
          <w:p w14:paraId="44629BE7" w14:textId="77777777" w:rsidR="00D65214" w:rsidRDefault="00D65214" w:rsidP="00A35264">
            <w:pPr>
              <w:jc w:val="center"/>
              <w:rPr>
                <w:rFonts w:ascii="Times New Roman" w:hAnsi="Times New Roman" w:cs="Times New Roman"/>
              </w:rPr>
            </w:pPr>
          </w:p>
          <w:p w14:paraId="1603CCE7" w14:textId="77777777" w:rsidR="00D65214" w:rsidRDefault="00D65214" w:rsidP="00A35264">
            <w:pPr>
              <w:jc w:val="center"/>
              <w:rPr>
                <w:rFonts w:ascii="Times New Roman" w:hAnsi="Times New Roman" w:cs="Times New Roman"/>
              </w:rPr>
            </w:pPr>
            <w:r>
              <w:rPr>
                <w:rFonts w:ascii="Times New Roman" w:hAnsi="Times New Roman" w:cs="Times New Roman"/>
              </w:rPr>
              <w:t>100%</w:t>
            </w:r>
          </w:p>
        </w:tc>
        <w:tc>
          <w:tcPr>
            <w:tcW w:w="2832" w:type="dxa"/>
          </w:tcPr>
          <w:p w14:paraId="2AD8878C" w14:textId="77777777" w:rsidR="00D65214" w:rsidRDefault="00D65214" w:rsidP="00A35264">
            <w:pPr>
              <w:keepNext/>
              <w:jc w:val="both"/>
              <w:rPr>
                <w:rFonts w:ascii="Times New Roman" w:hAnsi="Times New Roman" w:cs="Times New Roman"/>
              </w:rPr>
            </w:pPr>
          </w:p>
          <w:p w14:paraId="4FD4C03A" w14:textId="77777777" w:rsidR="00D65214" w:rsidRDefault="00D65214" w:rsidP="00A35264">
            <w:pPr>
              <w:keepNext/>
              <w:jc w:val="both"/>
              <w:rPr>
                <w:rFonts w:ascii="Times New Roman" w:hAnsi="Times New Roman" w:cs="Times New Roman"/>
              </w:rPr>
            </w:pPr>
            <w:r>
              <w:rPr>
                <w:rFonts w:ascii="Times New Roman" w:hAnsi="Times New Roman" w:cs="Times New Roman"/>
              </w:rPr>
              <w:t>Este puede que sea el mayor atractivo para que un usuario use el sistema de mensajería interna del sistema, cada sala de chat dispondrá de un tablero para poder publicar notas, las cuales serán visibles por el resto de los usuarios que se encuentren en el grupo.</w:t>
            </w:r>
          </w:p>
          <w:p w14:paraId="2FDF5E04" w14:textId="77777777" w:rsidR="00D65214" w:rsidRDefault="00D65214" w:rsidP="00A35264">
            <w:pPr>
              <w:keepNext/>
              <w:jc w:val="both"/>
              <w:rPr>
                <w:rFonts w:ascii="Times New Roman" w:hAnsi="Times New Roman" w:cs="Times New Roman"/>
              </w:rPr>
            </w:pPr>
          </w:p>
        </w:tc>
      </w:tr>
    </w:tbl>
    <w:p w14:paraId="0F6EDCF0" w14:textId="77777777" w:rsidR="00D65214" w:rsidRDefault="00D65214" w:rsidP="00D65214">
      <w:r>
        <w:br w:type="page"/>
      </w:r>
    </w:p>
    <w:tbl>
      <w:tblPr>
        <w:tblStyle w:val="Tablaconcuadrcula"/>
        <w:tblW w:w="0" w:type="auto"/>
        <w:tblLook w:val="04A0" w:firstRow="1" w:lastRow="0" w:firstColumn="1" w:lastColumn="0" w:noHBand="0" w:noVBand="1"/>
      </w:tblPr>
      <w:tblGrid>
        <w:gridCol w:w="2831"/>
        <w:gridCol w:w="2831"/>
        <w:gridCol w:w="2832"/>
      </w:tblGrid>
      <w:tr w:rsidR="00D65214" w14:paraId="1E3BF593" w14:textId="77777777" w:rsidTr="00A35264">
        <w:tc>
          <w:tcPr>
            <w:tcW w:w="2831" w:type="dxa"/>
          </w:tcPr>
          <w:p w14:paraId="2B1E9DDC" w14:textId="77777777" w:rsidR="00D65214" w:rsidRDefault="00D65214" w:rsidP="00A35264">
            <w:pPr>
              <w:jc w:val="center"/>
              <w:rPr>
                <w:rFonts w:ascii="Times New Roman" w:hAnsi="Times New Roman" w:cs="Times New Roman"/>
              </w:rPr>
            </w:pPr>
          </w:p>
          <w:p w14:paraId="509ABD04" w14:textId="77777777" w:rsidR="00D65214" w:rsidRDefault="00D65214" w:rsidP="00A35264">
            <w:pPr>
              <w:jc w:val="center"/>
              <w:rPr>
                <w:rFonts w:ascii="Times New Roman" w:hAnsi="Times New Roman" w:cs="Times New Roman"/>
              </w:rPr>
            </w:pPr>
          </w:p>
          <w:p w14:paraId="5B520FDA" w14:textId="77777777" w:rsidR="00D65214" w:rsidRDefault="00D65214" w:rsidP="00A35264">
            <w:pPr>
              <w:jc w:val="center"/>
              <w:rPr>
                <w:rFonts w:ascii="Times New Roman" w:hAnsi="Times New Roman" w:cs="Times New Roman"/>
              </w:rPr>
            </w:pPr>
          </w:p>
          <w:p w14:paraId="76371062" w14:textId="77777777" w:rsidR="00D65214" w:rsidRDefault="00D65214" w:rsidP="00A35264">
            <w:pPr>
              <w:jc w:val="center"/>
              <w:rPr>
                <w:rFonts w:ascii="Times New Roman" w:hAnsi="Times New Roman" w:cs="Times New Roman"/>
              </w:rPr>
            </w:pPr>
          </w:p>
          <w:p w14:paraId="397C78E9" w14:textId="77777777" w:rsidR="00D65214" w:rsidRDefault="00D65214" w:rsidP="00A35264">
            <w:pPr>
              <w:jc w:val="center"/>
              <w:rPr>
                <w:rFonts w:ascii="Times New Roman" w:hAnsi="Times New Roman" w:cs="Times New Roman"/>
              </w:rPr>
            </w:pPr>
            <w:r>
              <w:rPr>
                <w:rFonts w:ascii="Times New Roman" w:hAnsi="Times New Roman" w:cs="Times New Roman"/>
              </w:rPr>
              <w:t>Buscador de eventos</w:t>
            </w:r>
          </w:p>
        </w:tc>
        <w:tc>
          <w:tcPr>
            <w:tcW w:w="2831" w:type="dxa"/>
          </w:tcPr>
          <w:p w14:paraId="77375F7A" w14:textId="77777777" w:rsidR="00D65214" w:rsidRDefault="00D65214" w:rsidP="00A35264">
            <w:pPr>
              <w:jc w:val="center"/>
              <w:rPr>
                <w:rFonts w:ascii="Times New Roman" w:hAnsi="Times New Roman" w:cs="Times New Roman"/>
              </w:rPr>
            </w:pPr>
          </w:p>
          <w:p w14:paraId="2256CD8C" w14:textId="77777777" w:rsidR="00D65214" w:rsidRDefault="00D65214" w:rsidP="00A35264">
            <w:pPr>
              <w:jc w:val="center"/>
              <w:rPr>
                <w:rFonts w:ascii="Times New Roman" w:hAnsi="Times New Roman" w:cs="Times New Roman"/>
              </w:rPr>
            </w:pPr>
          </w:p>
          <w:p w14:paraId="77184202" w14:textId="77777777" w:rsidR="00D65214" w:rsidRDefault="00D65214" w:rsidP="00A35264">
            <w:pPr>
              <w:jc w:val="center"/>
              <w:rPr>
                <w:rFonts w:ascii="Times New Roman" w:hAnsi="Times New Roman" w:cs="Times New Roman"/>
              </w:rPr>
            </w:pPr>
          </w:p>
          <w:p w14:paraId="78A931DF" w14:textId="77777777" w:rsidR="00D65214" w:rsidRDefault="00D65214" w:rsidP="00A35264">
            <w:pPr>
              <w:jc w:val="center"/>
              <w:rPr>
                <w:rFonts w:ascii="Times New Roman" w:hAnsi="Times New Roman" w:cs="Times New Roman"/>
              </w:rPr>
            </w:pPr>
          </w:p>
          <w:p w14:paraId="0DEB2EA0" w14:textId="77777777" w:rsidR="00D65214" w:rsidRDefault="00D65214" w:rsidP="00A35264">
            <w:pPr>
              <w:jc w:val="center"/>
              <w:rPr>
                <w:rFonts w:ascii="Times New Roman" w:hAnsi="Times New Roman" w:cs="Times New Roman"/>
              </w:rPr>
            </w:pPr>
            <w:r>
              <w:rPr>
                <w:rFonts w:ascii="Times New Roman" w:hAnsi="Times New Roman" w:cs="Times New Roman"/>
              </w:rPr>
              <w:t>100%</w:t>
            </w:r>
          </w:p>
        </w:tc>
        <w:tc>
          <w:tcPr>
            <w:tcW w:w="2832" w:type="dxa"/>
          </w:tcPr>
          <w:p w14:paraId="12687849" w14:textId="77777777" w:rsidR="00D65214" w:rsidRDefault="00D65214" w:rsidP="00A35264">
            <w:pPr>
              <w:keepNext/>
              <w:jc w:val="both"/>
              <w:rPr>
                <w:rFonts w:ascii="Times New Roman" w:hAnsi="Times New Roman" w:cs="Times New Roman"/>
              </w:rPr>
            </w:pPr>
          </w:p>
          <w:p w14:paraId="4CDB38EC" w14:textId="77777777" w:rsidR="00D65214" w:rsidRDefault="00D65214" w:rsidP="00A35264">
            <w:pPr>
              <w:keepNext/>
              <w:jc w:val="both"/>
              <w:rPr>
                <w:rFonts w:ascii="Times New Roman" w:hAnsi="Times New Roman" w:cs="Times New Roman"/>
              </w:rPr>
            </w:pPr>
            <w:r>
              <w:rPr>
                <w:rFonts w:ascii="Times New Roman" w:hAnsi="Times New Roman" w:cs="Times New Roman"/>
              </w:rPr>
              <w:t>Se ha conseguido implementar una barra de búsqueda que será capaz de filtrar los eventos en tiempo real permitiendo al usuario agilizar el proceso de búsqueda de un evento concreto.</w:t>
            </w:r>
          </w:p>
          <w:p w14:paraId="11239C9D" w14:textId="77777777" w:rsidR="00D65214" w:rsidRDefault="00D65214" w:rsidP="00A35264">
            <w:pPr>
              <w:keepNext/>
              <w:jc w:val="both"/>
              <w:rPr>
                <w:rFonts w:ascii="Times New Roman" w:hAnsi="Times New Roman" w:cs="Times New Roman"/>
              </w:rPr>
            </w:pPr>
          </w:p>
        </w:tc>
      </w:tr>
      <w:tr w:rsidR="00D65214" w14:paraId="63B209A9" w14:textId="77777777" w:rsidTr="00A35264">
        <w:tc>
          <w:tcPr>
            <w:tcW w:w="2831" w:type="dxa"/>
          </w:tcPr>
          <w:p w14:paraId="7D48C744" w14:textId="77777777" w:rsidR="00D65214" w:rsidRDefault="00D65214" w:rsidP="00A35264">
            <w:pPr>
              <w:jc w:val="center"/>
              <w:rPr>
                <w:rFonts w:ascii="Times New Roman" w:hAnsi="Times New Roman" w:cs="Times New Roman"/>
              </w:rPr>
            </w:pPr>
          </w:p>
          <w:p w14:paraId="6C1164C0" w14:textId="77777777" w:rsidR="00D65214" w:rsidRDefault="00D65214" w:rsidP="00A35264">
            <w:pPr>
              <w:jc w:val="center"/>
              <w:rPr>
                <w:rFonts w:ascii="Times New Roman" w:hAnsi="Times New Roman" w:cs="Times New Roman"/>
              </w:rPr>
            </w:pPr>
          </w:p>
          <w:p w14:paraId="72530D10" w14:textId="77777777" w:rsidR="00D65214" w:rsidRDefault="00D65214" w:rsidP="00A35264">
            <w:pPr>
              <w:jc w:val="center"/>
              <w:rPr>
                <w:rFonts w:ascii="Times New Roman" w:hAnsi="Times New Roman" w:cs="Times New Roman"/>
              </w:rPr>
            </w:pPr>
          </w:p>
          <w:p w14:paraId="77290DA1" w14:textId="77777777" w:rsidR="00D65214" w:rsidRDefault="00D65214" w:rsidP="00A35264">
            <w:pPr>
              <w:jc w:val="center"/>
              <w:rPr>
                <w:rFonts w:ascii="Times New Roman" w:hAnsi="Times New Roman" w:cs="Times New Roman"/>
              </w:rPr>
            </w:pPr>
          </w:p>
          <w:p w14:paraId="7CFCCC33" w14:textId="77777777" w:rsidR="00D65214" w:rsidRDefault="00D65214" w:rsidP="00A35264">
            <w:pPr>
              <w:jc w:val="center"/>
              <w:rPr>
                <w:rFonts w:ascii="Times New Roman" w:hAnsi="Times New Roman" w:cs="Times New Roman"/>
              </w:rPr>
            </w:pPr>
          </w:p>
          <w:p w14:paraId="0932C454" w14:textId="77777777" w:rsidR="00D65214" w:rsidRDefault="00D65214" w:rsidP="00A35264">
            <w:pPr>
              <w:jc w:val="center"/>
              <w:rPr>
                <w:rFonts w:ascii="Times New Roman" w:hAnsi="Times New Roman" w:cs="Times New Roman"/>
              </w:rPr>
            </w:pPr>
          </w:p>
          <w:p w14:paraId="7BA29178" w14:textId="77777777" w:rsidR="00D65214" w:rsidRDefault="00D65214" w:rsidP="00A35264">
            <w:pPr>
              <w:jc w:val="center"/>
              <w:rPr>
                <w:rFonts w:ascii="Times New Roman" w:hAnsi="Times New Roman" w:cs="Times New Roman"/>
              </w:rPr>
            </w:pPr>
          </w:p>
          <w:p w14:paraId="26B3A953" w14:textId="77777777" w:rsidR="00D65214" w:rsidRDefault="00D65214" w:rsidP="00A35264">
            <w:pPr>
              <w:jc w:val="center"/>
              <w:rPr>
                <w:rFonts w:ascii="Times New Roman" w:hAnsi="Times New Roman" w:cs="Times New Roman"/>
              </w:rPr>
            </w:pPr>
            <w:r>
              <w:rPr>
                <w:rFonts w:ascii="Times New Roman" w:hAnsi="Times New Roman" w:cs="Times New Roman"/>
              </w:rPr>
              <w:t>Administración</w:t>
            </w:r>
          </w:p>
        </w:tc>
        <w:tc>
          <w:tcPr>
            <w:tcW w:w="2831" w:type="dxa"/>
          </w:tcPr>
          <w:p w14:paraId="55738B06" w14:textId="77777777" w:rsidR="00D65214" w:rsidRDefault="00D65214" w:rsidP="00A35264">
            <w:pPr>
              <w:jc w:val="center"/>
              <w:rPr>
                <w:rFonts w:ascii="Times New Roman" w:hAnsi="Times New Roman" w:cs="Times New Roman"/>
              </w:rPr>
            </w:pPr>
          </w:p>
          <w:p w14:paraId="4CA95605" w14:textId="77777777" w:rsidR="00D65214" w:rsidRDefault="00D65214" w:rsidP="00A35264">
            <w:pPr>
              <w:jc w:val="center"/>
              <w:rPr>
                <w:rFonts w:ascii="Times New Roman" w:hAnsi="Times New Roman" w:cs="Times New Roman"/>
              </w:rPr>
            </w:pPr>
          </w:p>
          <w:p w14:paraId="1755ECCA" w14:textId="77777777" w:rsidR="00D65214" w:rsidRDefault="00D65214" w:rsidP="00A35264">
            <w:pPr>
              <w:jc w:val="center"/>
              <w:rPr>
                <w:rFonts w:ascii="Times New Roman" w:hAnsi="Times New Roman" w:cs="Times New Roman"/>
              </w:rPr>
            </w:pPr>
          </w:p>
          <w:p w14:paraId="5669B53B" w14:textId="77777777" w:rsidR="00D65214" w:rsidRDefault="00D65214" w:rsidP="00A35264">
            <w:pPr>
              <w:jc w:val="center"/>
              <w:rPr>
                <w:rFonts w:ascii="Times New Roman" w:hAnsi="Times New Roman" w:cs="Times New Roman"/>
              </w:rPr>
            </w:pPr>
          </w:p>
          <w:p w14:paraId="305A8CF3" w14:textId="77777777" w:rsidR="00D65214" w:rsidRDefault="00D65214" w:rsidP="00A35264">
            <w:pPr>
              <w:jc w:val="center"/>
              <w:rPr>
                <w:rFonts w:ascii="Times New Roman" w:hAnsi="Times New Roman" w:cs="Times New Roman"/>
              </w:rPr>
            </w:pPr>
          </w:p>
          <w:p w14:paraId="1CDE0B10" w14:textId="77777777" w:rsidR="00D65214" w:rsidRDefault="00D65214" w:rsidP="00A35264">
            <w:pPr>
              <w:jc w:val="center"/>
              <w:rPr>
                <w:rFonts w:ascii="Times New Roman" w:hAnsi="Times New Roman" w:cs="Times New Roman"/>
              </w:rPr>
            </w:pPr>
          </w:p>
          <w:p w14:paraId="0D5B34EA" w14:textId="77777777" w:rsidR="00D65214" w:rsidRDefault="00D65214" w:rsidP="00A35264">
            <w:pPr>
              <w:jc w:val="center"/>
              <w:rPr>
                <w:rFonts w:ascii="Times New Roman" w:hAnsi="Times New Roman" w:cs="Times New Roman"/>
              </w:rPr>
            </w:pPr>
          </w:p>
          <w:p w14:paraId="7F09AF26" w14:textId="77777777" w:rsidR="00D65214" w:rsidRDefault="00D65214" w:rsidP="00A35264">
            <w:pPr>
              <w:jc w:val="center"/>
              <w:rPr>
                <w:rFonts w:ascii="Times New Roman" w:hAnsi="Times New Roman" w:cs="Times New Roman"/>
              </w:rPr>
            </w:pPr>
            <w:r>
              <w:rPr>
                <w:rFonts w:ascii="Times New Roman" w:hAnsi="Times New Roman" w:cs="Times New Roman"/>
              </w:rPr>
              <w:t>70%</w:t>
            </w:r>
          </w:p>
        </w:tc>
        <w:tc>
          <w:tcPr>
            <w:tcW w:w="2832" w:type="dxa"/>
          </w:tcPr>
          <w:p w14:paraId="31914336" w14:textId="77777777" w:rsidR="00D65214" w:rsidRDefault="00D65214" w:rsidP="00A35264">
            <w:pPr>
              <w:keepNext/>
              <w:jc w:val="both"/>
              <w:rPr>
                <w:rFonts w:ascii="Times New Roman" w:hAnsi="Times New Roman" w:cs="Times New Roman"/>
              </w:rPr>
            </w:pPr>
          </w:p>
          <w:p w14:paraId="2CCC3294" w14:textId="77777777" w:rsidR="00D65214" w:rsidRDefault="00D65214" w:rsidP="00A35264">
            <w:pPr>
              <w:keepNext/>
              <w:jc w:val="both"/>
              <w:rPr>
                <w:rFonts w:ascii="Times New Roman" w:hAnsi="Times New Roman" w:cs="Times New Roman"/>
              </w:rPr>
            </w:pPr>
            <w:r>
              <w:rPr>
                <w:rFonts w:ascii="Times New Roman" w:hAnsi="Times New Roman" w:cs="Times New Roman"/>
              </w:rPr>
              <w:t>Aunque se ha proporcionado un sistema de administración para poder controlar las acciones de los usuarios dentro del sistema cumpliendo con las especificaciones previas, este sistema puede crecer en futuras actualizaciones en la página volviéndose más complejo y requiriendo más funciones, pero de momento cumple con las necesidades que se le exigen a un administrador.</w:t>
            </w:r>
          </w:p>
          <w:p w14:paraId="30BD27F1" w14:textId="77777777" w:rsidR="00D65214" w:rsidRDefault="00D65214" w:rsidP="00A35264">
            <w:pPr>
              <w:keepNext/>
              <w:jc w:val="both"/>
              <w:rPr>
                <w:rFonts w:ascii="Times New Roman" w:hAnsi="Times New Roman" w:cs="Times New Roman"/>
              </w:rPr>
            </w:pPr>
          </w:p>
        </w:tc>
      </w:tr>
      <w:tr w:rsidR="00D65214" w14:paraId="4D4C3D23" w14:textId="77777777" w:rsidTr="00A35264">
        <w:tc>
          <w:tcPr>
            <w:tcW w:w="2831" w:type="dxa"/>
          </w:tcPr>
          <w:p w14:paraId="402992AE" w14:textId="77777777" w:rsidR="00D65214" w:rsidRDefault="00D65214" w:rsidP="00A35264">
            <w:pPr>
              <w:jc w:val="center"/>
              <w:rPr>
                <w:rFonts w:ascii="Times New Roman" w:hAnsi="Times New Roman" w:cs="Times New Roman"/>
              </w:rPr>
            </w:pPr>
          </w:p>
          <w:p w14:paraId="15ECE179" w14:textId="77777777" w:rsidR="00D65214" w:rsidRDefault="00D65214" w:rsidP="00A35264">
            <w:pPr>
              <w:jc w:val="center"/>
              <w:rPr>
                <w:rFonts w:ascii="Times New Roman" w:hAnsi="Times New Roman" w:cs="Times New Roman"/>
              </w:rPr>
            </w:pPr>
          </w:p>
          <w:p w14:paraId="3B92A4A4" w14:textId="77777777" w:rsidR="00D65214" w:rsidRDefault="00D65214" w:rsidP="00A35264">
            <w:pPr>
              <w:jc w:val="center"/>
              <w:rPr>
                <w:rFonts w:ascii="Times New Roman" w:hAnsi="Times New Roman" w:cs="Times New Roman"/>
              </w:rPr>
            </w:pPr>
          </w:p>
          <w:p w14:paraId="03C2FE93" w14:textId="77777777" w:rsidR="00D65214" w:rsidRDefault="00D65214" w:rsidP="00A35264">
            <w:pPr>
              <w:jc w:val="center"/>
              <w:rPr>
                <w:rFonts w:ascii="Times New Roman" w:hAnsi="Times New Roman" w:cs="Times New Roman"/>
              </w:rPr>
            </w:pPr>
          </w:p>
          <w:p w14:paraId="6AACFC74" w14:textId="77777777" w:rsidR="00D65214" w:rsidRDefault="00D65214" w:rsidP="00A35264">
            <w:pPr>
              <w:jc w:val="center"/>
              <w:rPr>
                <w:rFonts w:ascii="Times New Roman" w:hAnsi="Times New Roman" w:cs="Times New Roman"/>
              </w:rPr>
            </w:pPr>
            <w:r>
              <w:rPr>
                <w:rFonts w:ascii="Times New Roman" w:hAnsi="Times New Roman" w:cs="Times New Roman"/>
              </w:rPr>
              <w:t>Sistema de notificaciones</w:t>
            </w:r>
          </w:p>
        </w:tc>
        <w:tc>
          <w:tcPr>
            <w:tcW w:w="2831" w:type="dxa"/>
          </w:tcPr>
          <w:p w14:paraId="095DF10B" w14:textId="77777777" w:rsidR="00D65214" w:rsidRDefault="00D65214" w:rsidP="00A35264">
            <w:pPr>
              <w:jc w:val="center"/>
              <w:rPr>
                <w:rFonts w:ascii="Times New Roman" w:hAnsi="Times New Roman" w:cs="Times New Roman"/>
              </w:rPr>
            </w:pPr>
          </w:p>
          <w:p w14:paraId="73F4F2FB" w14:textId="77777777" w:rsidR="00D65214" w:rsidRDefault="00D65214" w:rsidP="00A35264">
            <w:pPr>
              <w:jc w:val="center"/>
              <w:rPr>
                <w:rFonts w:ascii="Times New Roman" w:hAnsi="Times New Roman" w:cs="Times New Roman"/>
              </w:rPr>
            </w:pPr>
          </w:p>
          <w:p w14:paraId="171A8C09" w14:textId="77777777" w:rsidR="00D65214" w:rsidRDefault="00D65214" w:rsidP="00A35264">
            <w:pPr>
              <w:jc w:val="center"/>
              <w:rPr>
                <w:rFonts w:ascii="Times New Roman" w:hAnsi="Times New Roman" w:cs="Times New Roman"/>
              </w:rPr>
            </w:pPr>
          </w:p>
          <w:p w14:paraId="707AEAB1" w14:textId="77777777" w:rsidR="00D65214" w:rsidRDefault="00D65214" w:rsidP="00A35264">
            <w:pPr>
              <w:jc w:val="center"/>
              <w:rPr>
                <w:rFonts w:ascii="Times New Roman" w:hAnsi="Times New Roman" w:cs="Times New Roman"/>
              </w:rPr>
            </w:pPr>
          </w:p>
          <w:p w14:paraId="368A75B2" w14:textId="77777777" w:rsidR="00D65214" w:rsidRDefault="00D65214" w:rsidP="00A35264">
            <w:pPr>
              <w:jc w:val="center"/>
              <w:rPr>
                <w:rFonts w:ascii="Times New Roman" w:hAnsi="Times New Roman" w:cs="Times New Roman"/>
              </w:rPr>
            </w:pPr>
            <w:r>
              <w:rPr>
                <w:rFonts w:ascii="Times New Roman" w:hAnsi="Times New Roman" w:cs="Times New Roman"/>
              </w:rPr>
              <w:t>100%</w:t>
            </w:r>
          </w:p>
        </w:tc>
        <w:tc>
          <w:tcPr>
            <w:tcW w:w="2832" w:type="dxa"/>
          </w:tcPr>
          <w:p w14:paraId="78D20EFE" w14:textId="77777777" w:rsidR="00D65214" w:rsidRDefault="00D65214" w:rsidP="00A35264">
            <w:pPr>
              <w:keepNext/>
              <w:jc w:val="both"/>
              <w:rPr>
                <w:rFonts w:ascii="Times New Roman" w:hAnsi="Times New Roman" w:cs="Times New Roman"/>
              </w:rPr>
            </w:pPr>
          </w:p>
          <w:p w14:paraId="2D96249B" w14:textId="77777777" w:rsidR="00D65214" w:rsidRDefault="00D65214" w:rsidP="00A35264">
            <w:pPr>
              <w:keepNext/>
              <w:jc w:val="both"/>
              <w:rPr>
                <w:rFonts w:ascii="Times New Roman" w:hAnsi="Times New Roman" w:cs="Times New Roman"/>
              </w:rPr>
            </w:pPr>
            <w:r>
              <w:rPr>
                <w:rFonts w:ascii="Times New Roman" w:hAnsi="Times New Roman" w:cs="Times New Roman"/>
              </w:rPr>
              <w:t>Este sistema cuenta con una herramienta de mensajería a disposición de los usuarios registrados que, diariamente, se encargará de recordar los eventos que el usuario desee que sean recordados, siempre y cuando el propio usuario desee recibir notificaciones.</w:t>
            </w:r>
          </w:p>
          <w:p w14:paraId="74070B5F" w14:textId="77777777" w:rsidR="00D65214" w:rsidRDefault="00D65214" w:rsidP="00A35264">
            <w:pPr>
              <w:keepNext/>
              <w:jc w:val="both"/>
              <w:rPr>
                <w:rFonts w:ascii="Times New Roman" w:hAnsi="Times New Roman" w:cs="Times New Roman"/>
              </w:rPr>
            </w:pPr>
          </w:p>
        </w:tc>
      </w:tr>
      <w:tr w:rsidR="00D65214" w14:paraId="72299DEC" w14:textId="77777777" w:rsidTr="00A35264">
        <w:tc>
          <w:tcPr>
            <w:tcW w:w="2831" w:type="dxa"/>
          </w:tcPr>
          <w:p w14:paraId="00D24AD9" w14:textId="77777777" w:rsidR="00D65214" w:rsidRDefault="00D65214" w:rsidP="00A35264">
            <w:pPr>
              <w:jc w:val="center"/>
              <w:rPr>
                <w:rFonts w:ascii="Times New Roman" w:hAnsi="Times New Roman" w:cs="Times New Roman"/>
              </w:rPr>
            </w:pPr>
          </w:p>
          <w:p w14:paraId="1E8E2639" w14:textId="77777777" w:rsidR="00D65214" w:rsidRDefault="00D65214" w:rsidP="00A35264">
            <w:pPr>
              <w:jc w:val="center"/>
              <w:rPr>
                <w:rFonts w:ascii="Times New Roman" w:hAnsi="Times New Roman" w:cs="Times New Roman"/>
              </w:rPr>
            </w:pPr>
          </w:p>
          <w:p w14:paraId="4E5D25CF" w14:textId="77777777" w:rsidR="00D65214" w:rsidRDefault="00D65214" w:rsidP="00A35264">
            <w:pPr>
              <w:jc w:val="center"/>
              <w:rPr>
                <w:rFonts w:ascii="Times New Roman" w:hAnsi="Times New Roman" w:cs="Times New Roman"/>
              </w:rPr>
            </w:pPr>
          </w:p>
          <w:p w14:paraId="66805804" w14:textId="77777777" w:rsidR="00D65214" w:rsidRDefault="00D65214" w:rsidP="00A35264">
            <w:pPr>
              <w:jc w:val="center"/>
              <w:rPr>
                <w:rFonts w:ascii="Times New Roman" w:hAnsi="Times New Roman" w:cs="Times New Roman"/>
              </w:rPr>
            </w:pPr>
            <w:r>
              <w:rPr>
                <w:rFonts w:ascii="Times New Roman" w:hAnsi="Times New Roman" w:cs="Times New Roman"/>
              </w:rPr>
              <w:t>Multiplataforma</w:t>
            </w:r>
          </w:p>
        </w:tc>
        <w:tc>
          <w:tcPr>
            <w:tcW w:w="2831" w:type="dxa"/>
          </w:tcPr>
          <w:p w14:paraId="64BD837E" w14:textId="77777777" w:rsidR="00D65214" w:rsidRDefault="00D65214" w:rsidP="00A35264">
            <w:pPr>
              <w:jc w:val="center"/>
              <w:rPr>
                <w:rFonts w:ascii="Times New Roman" w:hAnsi="Times New Roman" w:cs="Times New Roman"/>
              </w:rPr>
            </w:pPr>
          </w:p>
          <w:p w14:paraId="556A6425" w14:textId="77777777" w:rsidR="00D65214" w:rsidRDefault="00D65214" w:rsidP="00A35264">
            <w:pPr>
              <w:jc w:val="center"/>
              <w:rPr>
                <w:rFonts w:ascii="Times New Roman" w:hAnsi="Times New Roman" w:cs="Times New Roman"/>
              </w:rPr>
            </w:pPr>
          </w:p>
          <w:p w14:paraId="6D90C471" w14:textId="77777777" w:rsidR="00D65214" w:rsidRDefault="00D65214" w:rsidP="00A35264">
            <w:pPr>
              <w:jc w:val="center"/>
              <w:rPr>
                <w:rFonts w:ascii="Times New Roman" w:hAnsi="Times New Roman" w:cs="Times New Roman"/>
              </w:rPr>
            </w:pPr>
          </w:p>
          <w:p w14:paraId="65CD1D8E" w14:textId="77777777" w:rsidR="00D65214" w:rsidRDefault="00D65214" w:rsidP="00A35264">
            <w:pPr>
              <w:jc w:val="center"/>
              <w:rPr>
                <w:rFonts w:ascii="Times New Roman" w:hAnsi="Times New Roman" w:cs="Times New Roman"/>
              </w:rPr>
            </w:pPr>
            <w:r>
              <w:rPr>
                <w:rFonts w:ascii="Times New Roman" w:hAnsi="Times New Roman" w:cs="Times New Roman"/>
              </w:rPr>
              <w:t>100%</w:t>
            </w:r>
          </w:p>
        </w:tc>
        <w:tc>
          <w:tcPr>
            <w:tcW w:w="2832" w:type="dxa"/>
          </w:tcPr>
          <w:p w14:paraId="08F3D031" w14:textId="77777777" w:rsidR="00D65214" w:rsidRDefault="00D65214" w:rsidP="00A35264">
            <w:pPr>
              <w:keepNext/>
              <w:jc w:val="both"/>
              <w:rPr>
                <w:rFonts w:ascii="Times New Roman" w:hAnsi="Times New Roman" w:cs="Times New Roman"/>
              </w:rPr>
            </w:pPr>
          </w:p>
          <w:p w14:paraId="0C86A818" w14:textId="77777777" w:rsidR="00D65214" w:rsidRDefault="00D65214" w:rsidP="00A35264">
            <w:pPr>
              <w:keepNext/>
              <w:jc w:val="both"/>
              <w:rPr>
                <w:rFonts w:ascii="Times New Roman" w:hAnsi="Times New Roman" w:cs="Times New Roman"/>
              </w:rPr>
            </w:pPr>
            <w:r>
              <w:rPr>
                <w:rFonts w:ascii="Times New Roman" w:hAnsi="Times New Roman" w:cs="Times New Roman"/>
              </w:rPr>
              <w:t>En este caso se ha conseguido que toda la estética de la web sea totalmente responsiva para facilitar su uso desde cualquier lugar</w:t>
            </w:r>
          </w:p>
          <w:p w14:paraId="24EB4E5A" w14:textId="77777777" w:rsidR="00D65214" w:rsidRDefault="00D65214" w:rsidP="00A35264">
            <w:pPr>
              <w:keepNext/>
              <w:jc w:val="both"/>
              <w:rPr>
                <w:rFonts w:ascii="Times New Roman" w:hAnsi="Times New Roman" w:cs="Times New Roman"/>
              </w:rPr>
            </w:pPr>
            <w:r>
              <w:rPr>
                <w:rFonts w:ascii="Times New Roman" w:hAnsi="Times New Roman" w:cs="Times New Roman"/>
              </w:rPr>
              <w:t xml:space="preserve"> </w:t>
            </w:r>
          </w:p>
        </w:tc>
      </w:tr>
      <w:tr w:rsidR="00D65214" w14:paraId="482DBEE9" w14:textId="77777777" w:rsidTr="00A35264">
        <w:tc>
          <w:tcPr>
            <w:tcW w:w="2831" w:type="dxa"/>
          </w:tcPr>
          <w:p w14:paraId="419C4EA9" w14:textId="77777777" w:rsidR="00D65214" w:rsidRDefault="00D65214" w:rsidP="00A35264">
            <w:pPr>
              <w:jc w:val="center"/>
              <w:rPr>
                <w:rFonts w:ascii="Times New Roman" w:hAnsi="Times New Roman" w:cs="Times New Roman"/>
              </w:rPr>
            </w:pPr>
          </w:p>
          <w:p w14:paraId="248280D6" w14:textId="77777777" w:rsidR="00D65214" w:rsidRDefault="00D65214" w:rsidP="00A35264">
            <w:pPr>
              <w:jc w:val="center"/>
              <w:rPr>
                <w:rFonts w:ascii="Times New Roman" w:hAnsi="Times New Roman" w:cs="Times New Roman"/>
              </w:rPr>
            </w:pPr>
          </w:p>
          <w:p w14:paraId="3D956A9C" w14:textId="77777777" w:rsidR="00D65214" w:rsidRDefault="00D65214" w:rsidP="00A35264">
            <w:pPr>
              <w:jc w:val="center"/>
              <w:rPr>
                <w:rFonts w:ascii="Times New Roman" w:hAnsi="Times New Roman" w:cs="Times New Roman"/>
              </w:rPr>
            </w:pPr>
          </w:p>
          <w:p w14:paraId="2827A67C" w14:textId="77777777" w:rsidR="00D65214" w:rsidRDefault="00D65214" w:rsidP="00A35264">
            <w:pPr>
              <w:jc w:val="center"/>
              <w:rPr>
                <w:rFonts w:ascii="Times New Roman" w:hAnsi="Times New Roman" w:cs="Times New Roman"/>
              </w:rPr>
            </w:pPr>
            <w:r>
              <w:rPr>
                <w:rFonts w:ascii="Times New Roman" w:hAnsi="Times New Roman" w:cs="Times New Roman"/>
              </w:rPr>
              <w:t>Uso de las tecnologías de Microsoft</w:t>
            </w:r>
          </w:p>
        </w:tc>
        <w:tc>
          <w:tcPr>
            <w:tcW w:w="2831" w:type="dxa"/>
          </w:tcPr>
          <w:p w14:paraId="142AA549" w14:textId="77777777" w:rsidR="00D65214" w:rsidRDefault="00D65214" w:rsidP="00A35264">
            <w:pPr>
              <w:jc w:val="center"/>
              <w:rPr>
                <w:rFonts w:ascii="Times New Roman" w:hAnsi="Times New Roman" w:cs="Times New Roman"/>
              </w:rPr>
            </w:pPr>
          </w:p>
          <w:p w14:paraId="4313AAE0" w14:textId="77777777" w:rsidR="00D65214" w:rsidRDefault="00D65214" w:rsidP="00A35264">
            <w:pPr>
              <w:jc w:val="center"/>
              <w:rPr>
                <w:rFonts w:ascii="Times New Roman" w:hAnsi="Times New Roman" w:cs="Times New Roman"/>
              </w:rPr>
            </w:pPr>
          </w:p>
          <w:p w14:paraId="648F268B" w14:textId="77777777" w:rsidR="00D65214" w:rsidRDefault="00D65214" w:rsidP="00A35264">
            <w:pPr>
              <w:jc w:val="center"/>
              <w:rPr>
                <w:rFonts w:ascii="Times New Roman" w:hAnsi="Times New Roman" w:cs="Times New Roman"/>
              </w:rPr>
            </w:pPr>
          </w:p>
          <w:p w14:paraId="62C69429" w14:textId="77777777" w:rsidR="00D65214" w:rsidRDefault="00D65214" w:rsidP="00A35264">
            <w:pPr>
              <w:jc w:val="center"/>
              <w:rPr>
                <w:rFonts w:ascii="Times New Roman" w:hAnsi="Times New Roman" w:cs="Times New Roman"/>
              </w:rPr>
            </w:pPr>
          </w:p>
          <w:p w14:paraId="772ED7C9" w14:textId="77777777" w:rsidR="00D65214" w:rsidRDefault="00D65214" w:rsidP="00A35264">
            <w:pPr>
              <w:jc w:val="center"/>
              <w:rPr>
                <w:rFonts w:ascii="Times New Roman" w:hAnsi="Times New Roman" w:cs="Times New Roman"/>
              </w:rPr>
            </w:pPr>
            <w:r>
              <w:rPr>
                <w:rFonts w:ascii="Times New Roman" w:hAnsi="Times New Roman" w:cs="Times New Roman"/>
              </w:rPr>
              <w:t>100%</w:t>
            </w:r>
          </w:p>
        </w:tc>
        <w:tc>
          <w:tcPr>
            <w:tcW w:w="2832" w:type="dxa"/>
          </w:tcPr>
          <w:p w14:paraId="5B1933A0" w14:textId="77777777" w:rsidR="00D65214" w:rsidRDefault="00D65214" w:rsidP="00A35264">
            <w:pPr>
              <w:keepNext/>
              <w:jc w:val="both"/>
              <w:rPr>
                <w:rFonts w:ascii="Times New Roman" w:hAnsi="Times New Roman" w:cs="Times New Roman"/>
              </w:rPr>
            </w:pPr>
          </w:p>
          <w:p w14:paraId="70DE79D5" w14:textId="77777777" w:rsidR="00D65214" w:rsidRDefault="00D65214" w:rsidP="00A35264">
            <w:pPr>
              <w:keepNext/>
              <w:jc w:val="both"/>
              <w:rPr>
                <w:rFonts w:ascii="Times New Roman" w:hAnsi="Times New Roman" w:cs="Times New Roman"/>
              </w:rPr>
            </w:pPr>
            <w:r>
              <w:rPr>
                <w:rFonts w:ascii="Times New Roman" w:hAnsi="Times New Roman" w:cs="Times New Roman"/>
              </w:rPr>
              <w:t>El desarrollo íntegro de la plataforma se ha seguido empleando únicamente tecnologías de Microsoft específicas para esta clase de desarrollo.</w:t>
            </w:r>
          </w:p>
          <w:p w14:paraId="21F4D21F" w14:textId="77777777" w:rsidR="00D65214" w:rsidRDefault="00D65214" w:rsidP="00A35264">
            <w:pPr>
              <w:keepNext/>
              <w:jc w:val="both"/>
              <w:rPr>
                <w:rFonts w:ascii="Times New Roman" w:hAnsi="Times New Roman" w:cs="Times New Roman"/>
              </w:rPr>
            </w:pPr>
          </w:p>
        </w:tc>
      </w:tr>
    </w:tbl>
    <w:p w14:paraId="1E01CDB5" w14:textId="77777777" w:rsidR="007503B9" w:rsidRPr="00D65214" w:rsidRDefault="00D65214" w:rsidP="00D65214">
      <w:pPr>
        <w:pStyle w:val="Descripcin"/>
      </w:pPr>
      <w:bookmarkStart w:id="33" w:name="_Toc523875270"/>
      <w:r>
        <w:t xml:space="preserve">Tabla </w:t>
      </w:r>
      <w:r w:rsidR="008F136E">
        <w:fldChar w:fldCharType="begin"/>
      </w:r>
      <w:r w:rsidR="008F136E">
        <w:instrText xml:space="preserve"> SEQ Tabla \* ARABIC </w:instrText>
      </w:r>
      <w:r w:rsidR="008F136E">
        <w:fldChar w:fldCharType="separate"/>
      </w:r>
      <w:r>
        <w:rPr>
          <w:noProof/>
        </w:rPr>
        <w:t>3</w:t>
      </w:r>
      <w:r w:rsidR="008F136E">
        <w:rPr>
          <w:noProof/>
        </w:rPr>
        <w:fldChar w:fldCharType="end"/>
      </w:r>
      <w:r>
        <w:t>. Tabla de objetivos.</w:t>
      </w:r>
      <w:bookmarkEnd w:id="33"/>
    </w:p>
    <w:sectPr w:rsidR="007503B9" w:rsidRPr="00D65214">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2" w:author="Juan Cohete" w:date="2018-09-07T03:12:00Z" w:initials="JC">
    <w:p w14:paraId="0A72BC7F" w14:textId="77777777" w:rsidR="002B17EB" w:rsidRDefault="002B17EB">
      <w:pPr>
        <w:pStyle w:val="Textocomentario"/>
      </w:pPr>
      <w:r>
        <w:rPr>
          <w:rStyle w:val="Refdecomentario"/>
        </w:rPr>
        <w:annotationRef/>
      </w:r>
      <w:r>
        <w:t>Cambiar el análisis de los objetivos esepcificos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72BC7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218DE"/>
    <w:multiLevelType w:val="hybridMultilevel"/>
    <w:tmpl w:val="60DAE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572F4A"/>
    <w:multiLevelType w:val="hybridMultilevel"/>
    <w:tmpl w:val="3AE4A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97620DD"/>
    <w:multiLevelType w:val="hybridMultilevel"/>
    <w:tmpl w:val="D2465D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D093355"/>
    <w:multiLevelType w:val="hybridMultilevel"/>
    <w:tmpl w:val="C262CDBA"/>
    <w:lvl w:ilvl="0" w:tplc="73E44D10">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7F34AA"/>
    <w:multiLevelType w:val="hybridMultilevel"/>
    <w:tmpl w:val="6EF65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BEC700C"/>
    <w:multiLevelType w:val="hybridMultilevel"/>
    <w:tmpl w:val="0F5A3BEE"/>
    <w:lvl w:ilvl="0" w:tplc="2E20D6AC">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C744E10"/>
    <w:multiLevelType w:val="hybridMultilevel"/>
    <w:tmpl w:val="DF58DE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CB7249B"/>
    <w:multiLevelType w:val="hybridMultilevel"/>
    <w:tmpl w:val="151C2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1067937"/>
    <w:multiLevelType w:val="hybridMultilevel"/>
    <w:tmpl w:val="F4E6D4D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9" w15:restartNumberingAfterBreak="0">
    <w:nsid w:val="6ADE25BC"/>
    <w:multiLevelType w:val="multilevel"/>
    <w:tmpl w:val="C21AF52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9"/>
  </w:num>
  <w:num w:numId="3">
    <w:abstractNumId w:val="5"/>
  </w:num>
  <w:num w:numId="4">
    <w:abstractNumId w:val="3"/>
  </w:num>
  <w:num w:numId="5">
    <w:abstractNumId w:val="0"/>
  </w:num>
  <w:num w:numId="6">
    <w:abstractNumId w:val="8"/>
  </w:num>
  <w:num w:numId="7">
    <w:abstractNumId w:val="1"/>
  </w:num>
  <w:num w:numId="8">
    <w:abstractNumId w:val="2"/>
  </w:num>
  <w:num w:numId="9">
    <w:abstractNumId w:val="7"/>
  </w:num>
  <w:num w:numId="10">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an Cohete">
    <w15:presenceInfo w15:providerId="Windows Live" w15:userId="f6d6159ca64c5a49"/>
  </w15:person>
  <w15:person w15:author="Javier Fuentes Barragán">
    <w15:presenceInfo w15:providerId="None" w15:userId="Javier Fuentes Barragá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552"/>
    <w:rsid w:val="001725BD"/>
    <w:rsid w:val="002666C8"/>
    <w:rsid w:val="002B17EB"/>
    <w:rsid w:val="00336552"/>
    <w:rsid w:val="0039293D"/>
    <w:rsid w:val="003B7258"/>
    <w:rsid w:val="004E45D8"/>
    <w:rsid w:val="007503B9"/>
    <w:rsid w:val="008F136E"/>
    <w:rsid w:val="009D4695"/>
    <w:rsid w:val="00AD1715"/>
    <w:rsid w:val="00C01C19"/>
    <w:rsid w:val="00D652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5BF6B"/>
  <w15:chartTrackingRefBased/>
  <w15:docId w15:val="{5AE45F8D-F745-470F-9675-71EF648F8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5214"/>
  </w:style>
  <w:style w:type="paragraph" w:styleId="Ttulo1">
    <w:name w:val="heading 1"/>
    <w:basedOn w:val="Normal"/>
    <w:next w:val="Normal"/>
    <w:link w:val="Ttulo1Car"/>
    <w:uiPriority w:val="9"/>
    <w:qFormat/>
    <w:rsid w:val="003365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25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D17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6552"/>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33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36552"/>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1725BD"/>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725BD"/>
    <w:pPr>
      <w:ind w:left="720"/>
      <w:contextualSpacing/>
    </w:pPr>
  </w:style>
  <w:style w:type="character" w:customStyle="1" w:styleId="Ttulo3Car">
    <w:name w:val="Título 3 Car"/>
    <w:basedOn w:val="Fuentedeprrafopredeter"/>
    <w:link w:val="Ttulo3"/>
    <w:uiPriority w:val="9"/>
    <w:semiHidden/>
    <w:rsid w:val="00AD1715"/>
    <w:rPr>
      <w:rFonts w:asciiTheme="majorHAnsi" w:eastAsiaTheme="majorEastAsia" w:hAnsiTheme="majorHAnsi" w:cstheme="majorBidi"/>
      <w:color w:val="1F4D78" w:themeColor="accent1" w:themeShade="7F"/>
      <w:sz w:val="24"/>
      <w:szCs w:val="24"/>
    </w:rPr>
  </w:style>
  <w:style w:type="paragraph" w:styleId="Textoindependiente">
    <w:name w:val="Body Text"/>
    <w:basedOn w:val="Normal"/>
    <w:link w:val="TextoindependienteCar"/>
    <w:uiPriority w:val="1"/>
    <w:qFormat/>
    <w:rsid w:val="00AD1715"/>
    <w:pPr>
      <w:widowControl w:val="0"/>
      <w:spacing w:after="0" w:line="240" w:lineRule="auto"/>
    </w:pPr>
    <w:rPr>
      <w:rFonts w:ascii="Arial" w:eastAsia="Arial" w:hAnsi="Arial"/>
      <w:lang w:val="en-US"/>
    </w:rPr>
  </w:style>
  <w:style w:type="character" w:customStyle="1" w:styleId="TextoindependienteCar">
    <w:name w:val="Texto independiente Car"/>
    <w:basedOn w:val="Fuentedeprrafopredeter"/>
    <w:link w:val="Textoindependiente"/>
    <w:uiPriority w:val="1"/>
    <w:rsid w:val="00AD1715"/>
    <w:rPr>
      <w:rFonts w:ascii="Arial" w:eastAsia="Arial" w:hAnsi="Arial"/>
      <w:lang w:val="en-US"/>
    </w:rPr>
  </w:style>
  <w:style w:type="paragraph" w:styleId="TtuloTDC">
    <w:name w:val="TOC Heading"/>
    <w:basedOn w:val="Ttulo1"/>
    <w:next w:val="Normal"/>
    <w:uiPriority w:val="39"/>
    <w:unhideWhenUsed/>
    <w:qFormat/>
    <w:rsid w:val="00AD1715"/>
    <w:pPr>
      <w:outlineLvl w:val="9"/>
    </w:pPr>
    <w:rPr>
      <w:lang w:eastAsia="es-ES"/>
    </w:rPr>
  </w:style>
  <w:style w:type="paragraph" w:styleId="TDC1">
    <w:name w:val="toc 1"/>
    <w:basedOn w:val="Normal"/>
    <w:next w:val="Normal"/>
    <w:autoRedefine/>
    <w:uiPriority w:val="39"/>
    <w:unhideWhenUsed/>
    <w:rsid w:val="00AD1715"/>
    <w:pPr>
      <w:tabs>
        <w:tab w:val="right" w:leader="dot" w:pos="8494"/>
      </w:tabs>
      <w:spacing w:after="100"/>
    </w:pPr>
    <w:rPr>
      <w:rFonts w:cstheme="minorHAnsi"/>
      <w:b/>
      <w:noProof/>
      <w:color w:val="000000" w:themeColor="text1"/>
    </w:rPr>
  </w:style>
  <w:style w:type="paragraph" w:styleId="TDC2">
    <w:name w:val="toc 2"/>
    <w:basedOn w:val="Normal"/>
    <w:next w:val="Normal"/>
    <w:autoRedefine/>
    <w:uiPriority w:val="39"/>
    <w:unhideWhenUsed/>
    <w:rsid w:val="00AD1715"/>
    <w:pPr>
      <w:spacing w:after="100"/>
      <w:ind w:left="220"/>
    </w:pPr>
  </w:style>
  <w:style w:type="paragraph" w:styleId="TDC3">
    <w:name w:val="toc 3"/>
    <w:basedOn w:val="Normal"/>
    <w:next w:val="Normal"/>
    <w:autoRedefine/>
    <w:uiPriority w:val="39"/>
    <w:unhideWhenUsed/>
    <w:rsid w:val="00AD1715"/>
    <w:pPr>
      <w:spacing w:after="100"/>
      <w:ind w:left="440"/>
    </w:pPr>
  </w:style>
  <w:style w:type="character" w:styleId="Hipervnculo">
    <w:name w:val="Hyperlink"/>
    <w:basedOn w:val="Fuentedeprrafopredeter"/>
    <w:uiPriority w:val="99"/>
    <w:unhideWhenUsed/>
    <w:rsid w:val="00AD1715"/>
    <w:rPr>
      <w:color w:val="0563C1" w:themeColor="hyperlink"/>
      <w:u w:val="single"/>
    </w:rPr>
  </w:style>
  <w:style w:type="paragraph" w:styleId="Encabezado">
    <w:name w:val="header"/>
    <w:basedOn w:val="Normal"/>
    <w:link w:val="EncabezadoCar"/>
    <w:uiPriority w:val="99"/>
    <w:unhideWhenUsed/>
    <w:rsid w:val="00AD17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1715"/>
  </w:style>
  <w:style w:type="paragraph" w:styleId="Piedepgina">
    <w:name w:val="footer"/>
    <w:basedOn w:val="Normal"/>
    <w:link w:val="PiedepginaCar"/>
    <w:uiPriority w:val="99"/>
    <w:unhideWhenUsed/>
    <w:rsid w:val="00AD17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1715"/>
  </w:style>
  <w:style w:type="paragraph" w:styleId="Tabladeilustraciones">
    <w:name w:val="table of figures"/>
    <w:basedOn w:val="Normal"/>
    <w:next w:val="Normal"/>
    <w:uiPriority w:val="99"/>
    <w:unhideWhenUsed/>
    <w:rsid w:val="00AD1715"/>
    <w:pPr>
      <w:spacing w:after="0"/>
    </w:pPr>
  </w:style>
  <w:style w:type="paragraph" w:styleId="Bibliografa">
    <w:name w:val="Bibliography"/>
    <w:basedOn w:val="Normal"/>
    <w:next w:val="Normal"/>
    <w:uiPriority w:val="37"/>
    <w:unhideWhenUsed/>
    <w:rsid w:val="00AD1715"/>
  </w:style>
  <w:style w:type="paragraph" w:styleId="Textodeglobo">
    <w:name w:val="Balloon Text"/>
    <w:basedOn w:val="Normal"/>
    <w:link w:val="TextodegloboCar"/>
    <w:uiPriority w:val="99"/>
    <w:semiHidden/>
    <w:unhideWhenUsed/>
    <w:rsid w:val="00C01C1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01C19"/>
    <w:rPr>
      <w:rFonts w:ascii="Segoe UI" w:hAnsi="Segoe UI" w:cs="Segoe UI"/>
      <w:sz w:val="18"/>
      <w:szCs w:val="18"/>
    </w:rPr>
  </w:style>
  <w:style w:type="character" w:styleId="Refdecomentario">
    <w:name w:val="annotation reference"/>
    <w:basedOn w:val="Fuentedeprrafopredeter"/>
    <w:uiPriority w:val="99"/>
    <w:semiHidden/>
    <w:unhideWhenUsed/>
    <w:rsid w:val="002B17EB"/>
    <w:rPr>
      <w:sz w:val="16"/>
      <w:szCs w:val="16"/>
    </w:rPr>
  </w:style>
  <w:style w:type="paragraph" w:styleId="Textocomentario">
    <w:name w:val="annotation text"/>
    <w:basedOn w:val="Normal"/>
    <w:link w:val="TextocomentarioCar"/>
    <w:uiPriority w:val="99"/>
    <w:semiHidden/>
    <w:unhideWhenUsed/>
    <w:rsid w:val="002B17E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B17EB"/>
    <w:rPr>
      <w:sz w:val="20"/>
      <w:szCs w:val="20"/>
    </w:rPr>
  </w:style>
  <w:style w:type="paragraph" w:styleId="Asuntodelcomentario">
    <w:name w:val="annotation subject"/>
    <w:basedOn w:val="Textocomentario"/>
    <w:next w:val="Textocomentario"/>
    <w:link w:val="AsuntodelcomentarioCar"/>
    <w:uiPriority w:val="99"/>
    <w:semiHidden/>
    <w:unhideWhenUsed/>
    <w:rsid w:val="002B17EB"/>
    <w:rPr>
      <w:b/>
      <w:bCs/>
    </w:rPr>
  </w:style>
  <w:style w:type="character" w:customStyle="1" w:styleId="AsuntodelcomentarioCar">
    <w:name w:val="Asunto del comentario Car"/>
    <w:basedOn w:val="TextocomentarioCar"/>
    <w:link w:val="Asuntodelcomentario"/>
    <w:uiPriority w:val="99"/>
    <w:semiHidden/>
    <w:rsid w:val="002B17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Cés10</b:Tag>
    <b:SourceType>BookSection</b:SourceType>
    <b:Guid>{9C5A8D70-FF9B-46F6-9136-5942EAF895D3}</b:Guid>
    <b:Title>Guía Arquitectura N-Capas Orientada al Dominio</b:Title>
    <b:Year>2010</b:Year>
    <b:Author>
      <b:Author>
        <b:NameList>
          <b:Person>
            <b:Last>César de la Torre Llorente</b:Last>
            <b:First>Unai</b:First>
            <b:Middle>Zorrilla Castro, Javier Calvarro Nelson, Miguel Ángel Ramos Barroso</b:Middle>
          </b:Person>
        </b:NameList>
      </b:Author>
    </b:Author>
    <b:BookTitle>Guía Arquitectura N-Capas Orientada al Dominio - Microsoft Architecture </b:BookTitle>
    <b:Pages>534</b:Pages>
    <b:Publisher>Krasis press</b:Publisher>
    <b:RefOrder>2</b:RefOrder>
  </b:Source>
  <b:Source>
    <b:Tag>Daw15</b:Tag>
    <b:SourceType>InternetSite</b:SourceType>
    <b:Guid>{05C01D23-FE17-481B-84B4-31120D4032B7}</b:Guid>
    <b:Author>
      <b:Author>
        <b:NameList>
          <b:Person>
            <b:Last>Bowman</b:Last>
            <b:First>Dawn</b:First>
          </b:Person>
        </b:NameList>
      </b:Author>
    </b:Author>
    <b:Title>Psicología del color en el diseño web</b:Title>
    <b:URL>https://es.jimdo.com/2015/02/10/psicología-del-color-en-el-diseño-web-parte-1/</b:URL>
    <b:YearAccessed>2015</b:YearAccessed>
    <b:MonthAccessed>Febrero</b:MonthAccessed>
    <b:DayAccessed>10</b:DayAccessed>
    <b:RefOrder>1</b:RefOrder>
  </b:Source>
  <b:Source>
    <b:Tag>MDN18</b:Tag>
    <b:SourceType>InternetSite</b:SourceType>
    <b:Guid>{6DCD3152-C166-4647-A023-F989DF9AAF08}</b:Guid>
    <b:Author>
      <b:Author>
        <b:Corporate>MDN Web Docs</b:Corporate>
      </b:Author>
    </b:Author>
    <b:Title>CORS</b:Title>
    <b:InternetSiteTitle>MDN Web Docs</b:InternetSiteTitle>
    <b:URL>https://developer.mozilla.org/es/docs/Web/HTTP/Access_control_CORS</b:URL>
    <b:YearAccessed>2018</b:YearAccessed>
    <b:MonthAccessed>Agosto</b:MonthAccessed>
    <b:DayAccessed>8</b:DayAccessed>
    <b:RefOrder>3</b:RefOrder>
  </b:Source>
  <b:Source>
    <b:Tag>Mic18</b:Tag>
    <b:SourceType>InternetSite</b:SourceType>
    <b:Guid>{F5415DDA-F60B-4F2F-B513-01F069093463}</b:Guid>
    <b:Author>
      <b:Author>
        <b:Corporate>Microsoft</b:Corporate>
      </b:Author>
    </b:Author>
    <b:Title>Guid</b:Title>
    <b:InternetSiteTitle>Developer Network</b:InternetSiteTitle>
    <b:URL>https://msdn.microsoft.com/es-es/library/system.guid.newguid(v=vs.110).aspx</b:URL>
    <b:YearAccessed>2018</b:YearAccessed>
    <b:MonthAccessed>Agosto</b:MonthAccessed>
    <b:DayAccessed>16</b:DayAccessed>
    <b:RefOrder>4</b:RefOrder>
  </b:Source>
  <b:Source>
    <b:Tag>Mic181</b:Tag>
    <b:SourceType>InternetSite</b:SourceType>
    <b:Guid>{7EFF0144-25DD-413E-94A1-1060A234B146}</b:Guid>
    <b:Author>
      <b:Author>
        <b:Corporate>Microsoft</b:Corporate>
      </b:Author>
    </b:Author>
    <b:Title>Microsoft Azure</b:Title>
    <b:InternetSiteTitle>Microsoft Azure</b:InternetSiteTitle>
    <b:YearAccessed>2018</b:YearAccessed>
    <b:MonthAccessed>Septiembre</b:MonthAccessed>
    <b:DayAccessed>1</b:DayAccessed>
    <b:URL>https://azure.microsoft.com/en-us/overview/serverless-computing/</b:URL>
    <b:RefOrder>5</b:RefOrder>
  </b:Source>
</b:Sources>
</file>

<file path=customXml/itemProps1.xml><?xml version="1.0" encoding="utf-8"?>
<ds:datastoreItem xmlns:ds="http://schemas.openxmlformats.org/officeDocument/2006/customXml" ds:itemID="{B41031CB-F70B-4E4F-82AB-D2032FA87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829</Words>
  <Characters>4478</Characters>
  <Application>Microsoft Office Word</Application>
  <DocSecurity>0</DocSecurity>
  <Lines>86</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Fuentes Barragán</dc:creator>
  <cp:keywords/>
  <dc:description/>
  <cp:lastModifiedBy>Javier Fuentes Barragán</cp:lastModifiedBy>
  <cp:revision>2</cp:revision>
  <dcterms:created xsi:type="dcterms:W3CDTF">2018-09-07T01:39:00Z</dcterms:created>
  <dcterms:modified xsi:type="dcterms:W3CDTF">2018-09-07T01:39:00Z</dcterms:modified>
</cp:coreProperties>
</file>