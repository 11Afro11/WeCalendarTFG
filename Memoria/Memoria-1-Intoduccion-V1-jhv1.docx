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C72A7" w14:textId="77777777" w:rsidR="009A3201" w:rsidRPr="00AD0F04" w:rsidRDefault="009A3201" w:rsidP="009A3201">
      <w:pPr>
        <w:rPr>
          <w:b/>
          <w:color w:val="1F4E79" w:themeColor="accent1" w:themeShade="80"/>
          <w:sz w:val="52"/>
          <w:szCs w:val="52"/>
          <w:lang w:val="en-US"/>
          <w:rPrChange w:id="0" w:author="Juan Cohete" w:date="2018-09-07T00:04:00Z">
            <w:rPr>
              <w:b/>
              <w:color w:val="1F4E79" w:themeColor="accent1" w:themeShade="80"/>
              <w:sz w:val="52"/>
              <w:szCs w:val="52"/>
            </w:rPr>
          </w:rPrChange>
        </w:rPr>
      </w:pPr>
      <w:r w:rsidRPr="00AD0F04">
        <w:rPr>
          <w:b/>
          <w:color w:val="1F4E79" w:themeColor="accent1" w:themeShade="80"/>
          <w:sz w:val="52"/>
          <w:szCs w:val="52"/>
          <w:lang w:val="en-US"/>
          <w:rPrChange w:id="1" w:author="Juan Cohete" w:date="2018-09-07T00:04:00Z">
            <w:rPr>
              <w:b/>
              <w:color w:val="1F4E79" w:themeColor="accent1" w:themeShade="80"/>
              <w:sz w:val="52"/>
              <w:szCs w:val="52"/>
            </w:rPr>
          </w:rPrChange>
        </w:rPr>
        <w:t>INTRODUCCIÓN</w:t>
      </w:r>
    </w:p>
    <w:p w14:paraId="19F749FC" w14:textId="77777777" w:rsidR="009A3201" w:rsidRPr="00AD0F04" w:rsidRDefault="009A3201" w:rsidP="009A3201">
      <w:pPr>
        <w:rPr>
          <w:lang w:val="en-US"/>
          <w:rPrChange w:id="2" w:author="Juan Cohete" w:date="2018-09-07T00:04:00Z">
            <w:rPr/>
          </w:rPrChange>
        </w:rPr>
      </w:pPr>
    </w:p>
    <w:p w14:paraId="3EDE0FCE" w14:textId="77777777" w:rsidR="009A3201" w:rsidRPr="00AD0F04" w:rsidRDefault="009A3201" w:rsidP="009A3201">
      <w:pPr>
        <w:rPr>
          <w:lang w:val="en-US"/>
          <w:rPrChange w:id="3" w:author="Juan Cohete" w:date="2018-09-07T00:04:00Z">
            <w:rPr/>
          </w:rPrChange>
        </w:rPr>
      </w:pPr>
      <w:r w:rsidRPr="00AD0F04">
        <w:rPr>
          <w:b/>
          <w:lang w:val="en-US"/>
          <w:rPrChange w:id="4" w:author="Juan Cohete" w:date="2018-09-07T00:04:00Z">
            <w:rPr>
              <w:b/>
            </w:rPr>
          </w:rPrChange>
        </w:rPr>
        <w:t>Palabras clave:</w:t>
      </w:r>
      <w:r w:rsidRPr="00AD0F04">
        <w:rPr>
          <w:lang w:val="en-US"/>
          <w:rPrChange w:id="5" w:author="Juan Cohete" w:date="2018-09-07T00:04:00Z">
            <w:rPr/>
          </w:rPrChange>
        </w:rPr>
        <w:t xml:space="preserve"> Front-End, Back-End, API Rest, Framework</w:t>
      </w:r>
    </w:p>
    <w:p w14:paraId="681121B5" w14:textId="77777777" w:rsidR="009A3201" w:rsidRPr="00AD0F04" w:rsidRDefault="009A3201" w:rsidP="009A3201">
      <w:pPr>
        <w:rPr>
          <w:lang w:val="en-US"/>
          <w:rPrChange w:id="6" w:author="Juan Cohete" w:date="2018-09-07T00:04:00Z">
            <w:rPr/>
          </w:rPrChange>
        </w:rPr>
      </w:pPr>
    </w:p>
    <w:p w14:paraId="74470EB8" w14:textId="77777777" w:rsidR="009A3201" w:rsidRDefault="009A3201" w:rsidP="009A3201">
      <w:pPr>
        <w:jc w:val="both"/>
        <w:rPr>
          <w:rFonts w:ascii="Times New Roman" w:hAnsi="Times New Roman" w:cs="Times New Roman"/>
        </w:rPr>
      </w:pPr>
      <w:r w:rsidRPr="00CD6E35">
        <w:rPr>
          <w:rFonts w:ascii="Times New Roman" w:hAnsi="Times New Roman" w:cs="Times New Roman"/>
        </w:rPr>
        <w:t>Este proyecto consistirá en el desarrollo de una aplicación web que se encargará de ayudar a los usuarios a realizar una correcta organización de los eventos personales, tanto propios como comunes entre varias personas.</w:t>
      </w:r>
      <w:r>
        <w:rPr>
          <w:rFonts w:ascii="Times New Roman" w:hAnsi="Times New Roman" w:cs="Times New Roman"/>
        </w:rPr>
        <w:t xml:space="preserve"> En este trabajo se desarrollará una plataforma web responsiva mediante la cual los usuarios podrán llevar el control de sus actividades y eventos personales. </w:t>
      </w:r>
      <w:r w:rsidRPr="00C90B85">
        <w:rPr>
          <w:rFonts w:ascii="Times New Roman" w:hAnsi="Times New Roman" w:cs="Times New Roman"/>
        </w:rPr>
        <w:t>La web permitirá la opción de definir nuevos eventos que podrán sincronizarse entre varios usuarios.  La plataforma se encargará de registrar eventos, buscar huecos para asignación de eventos, notificaciones, e</w:t>
      </w:r>
      <w:r>
        <w:rPr>
          <w:rFonts w:ascii="Times New Roman" w:hAnsi="Times New Roman" w:cs="Times New Roman"/>
        </w:rPr>
        <w:t>tc… Entre otras funcionalidades, las cuales estarán centradas en proporcionar a los usuarios mayor comodidad a la hora de organizarse, de manera individual o en grupo.</w:t>
      </w:r>
    </w:p>
    <w:p w14:paraId="650C8D3F" w14:textId="77777777" w:rsidR="009A3201" w:rsidRDefault="009A3201" w:rsidP="009A3201">
      <w:pPr>
        <w:rPr>
          <w:rFonts w:ascii="Times New Roman" w:hAnsi="Times New Roman" w:cs="Times New Roman"/>
        </w:rPr>
      </w:pPr>
      <w:r>
        <w:rPr>
          <w:rFonts w:ascii="Times New Roman" w:hAnsi="Times New Roman" w:cs="Times New Roman"/>
        </w:rPr>
        <w:br w:type="page"/>
      </w:r>
    </w:p>
    <w:p w14:paraId="2D939303" w14:textId="77777777" w:rsidR="009A3201" w:rsidRPr="00AD0F04" w:rsidRDefault="009A3201" w:rsidP="009A3201">
      <w:pPr>
        <w:jc w:val="both"/>
        <w:rPr>
          <w:rFonts w:ascii="Times New Roman" w:hAnsi="Times New Roman" w:cs="Times New Roman"/>
          <w:color w:val="212121"/>
          <w:shd w:val="clear" w:color="auto" w:fill="FFFFFF"/>
          <w:lang w:val="en-US"/>
          <w:rPrChange w:id="7" w:author="Juan Cohete" w:date="2018-09-07T00:04:00Z">
            <w:rPr>
              <w:rFonts w:ascii="Times New Roman" w:hAnsi="Times New Roman" w:cs="Times New Roman"/>
              <w:color w:val="212121"/>
              <w:shd w:val="clear" w:color="auto" w:fill="FFFFFF"/>
            </w:rPr>
          </w:rPrChange>
        </w:rPr>
      </w:pPr>
      <w:r w:rsidRPr="00AD0F04">
        <w:rPr>
          <w:lang w:val="en-US"/>
          <w:rPrChange w:id="8" w:author="Juan Cohete" w:date="2018-09-07T00:04:00Z">
            <w:rPr/>
          </w:rPrChange>
        </w:rPr>
        <w:lastRenderedPageBreak/>
        <w:br/>
      </w:r>
      <w:r w:rsidRPr="00AD0F04">
        <w:rPr>
          <w:rFonts w:ascii="Times New Roman" w:hAnsi="Times New Roman" w:cs="Times New Roman"/>
          <w:b/>
          <w:color w:val="212121"/>
          <w:shd w:val="clear" w:color="auto" w:fill="FFFFFF"/>
          <w:lang w:val="en-US"/>
          <w:rPrChange w:id="9" w:author="Juan Cohete" w:date="2018-09-07T00:04:00Z">
            <w:rPr>
              <w:rFonts w:ascii="Times New Roman" w:hAnsi="Times New Roman" w:cs="Times New Roman"/>
              <w:b/>
              <w:color w:val="212121"/>
              <w:shd w:val="clear" w:color="auto" w:fill="FFFFFF"/>
            </w:rPr>
          </w:rPrChange>
        </w:rPr>
        <w:t>Keywords:</w:t>
      </w:r>
      <w:r w:rsidRPr="00AD0F04">
        <w:rPr>
          <w:rFonts w:ascii="Times New Roman" w:hAnsi="Times New Roman" w:cs="Times New Roman"/>
          <w:color w:val="212121"/>
          <w:shd w:val="clear" w:color="auto" w:fill="FFFFFF"/>
          <w:lang w:val="en-US"/>
          <w:rPrChange w:id="10" w:author="Juan Cohete" w:date="2018-09-07T00:04:00Z">
            <w:rPr>
              <w:rFonts w:ascii="Times New Roman" w:hAnsi="Times New Roman" w:cs="Times New Roman"/>
              <w:color w:val="212121"/>
              <w:shd w:val="clear" w:color="auto" w:fill="FFFFFF"/>
            </w:rPr>
          </w:rPrChange>
        </w:rPr>
        <w:t xml:space="preserve"> Front-End, Back-End, API Rest, Framework </w:t>
      </w:r>
    </w:p>
    <w:p w14:paraId="117BADDD" w14:textId="77777777" w:rsidR="009A3201" w:rsidRPr="00AD0F04" w:rsidRDefault="009A3201" w:rsidP="009A3201">
      <w:pPr>
        <w:jc w:val="both"/>
        <w:rPr>
          <w:rFonts w:ascii="Times New Roman" w:hAnsi="Times New Roman" w:cs="Times New Roman"/>
          <w:color w:val="212121"/>
          <w:shd w:val="clear" w:color="auto" w:fill="FFFFFF"/>
          <w:lang w:val="en-US"/>
          <w:rPrChange w:id="11" w:author="Juan Cohete" w:date="2018-09-07T00:04:00Z">
            <w:rPr>
              <w:rFonts w:ascii="Times New Roman" w:hAnsi="Times New Roman" w:cs="Times New Roman"/>
              <w:color w:val="212121"/>
              <w:shd w:val="clear" w:color="auto" w:fill="FFFFFF"/>
            </w:rPr>
          </w:rPrChange>
        </w:rPr>
      </w:pPr>
    </w:p>
    <w:p w14:paraId="50C9AD9C" w14:textId="77777777" w:rsidR="009A3201" w:rsidRPr="00AD0F04" w:rsidRDefault="009A3201" w:rsidP="009A3201">
      <w:pPr>
        <w:jc w:val="both"/>
        <w:rPr>
          <w:rFonts w:ascii="Times New Roman" w:hAnsi="Times New Roman" w:cs="Times New Roman"/>
          <w:color w:val="212121"/>
          <w:shd w:val="clear" w:color="auto" w:fill="FFFFFF"/>
          <w:lang w:val="en-US"/>
          <w:rPrChange w:id="12" w:author="Juan Cohete" w:date="2018-09-07T00:04:00Z">
            <w:rPr>
              <w:rFonts w:ascii="Times New Roman" w:hAnsi="Times New Roman" w:cs="Times New Roman"/>
              <w:color w:val="212121"/>
              <w:shd w:val="clear" w:color="auto" w:fill="FFFFFF"/>
            </w:rPr>
          </w:rPrChange>
        </w:rPr>
      </w:pPr>
      <w:r w:rsidRPr="00AD0F04">
        <w:rPr>
          <w:lang w:val="en-US"/>
          <w:rPrChange w:id="13" w:author="Juan Cohete" w:date="2018-09-07T00:04:00Z">
            <w:rPr/>
          </w:rPrChange>
        </w:rPr>
        <w:br/>
      </w:r>
      <w:r w:rsidRPr="00AD0F04">
        <w:rPr>
          <w:rFonts w:ascii="Arial" w:hAnsi="Arial" w:cs="Arial"/>
          <w:color w:val="212121"/>
          <w:shd w:val="clear" w:color="auto" w:fill="FFFFFF"/>
          <w:lang w:val="en-US"/>
          <w:rPrChange w:id="14" w:author="Juan Cohete" w:date="2018-09-07T00:04:00Z">
            <w:rPr>
              <w:rFonts w:ascii="Arial" w:hAnsi="Arial" w:cs="Arial"/>
              <w:color w:val="212121"/>
              <w:shd w:val="clear" w:color="auto" w:fill="FFFFFF"/>
            </w:rPr>
          </w:rPrChange>
        </w:rPr>
        <w:t xml:space="preserve">This project will consist in the development of a web application that will be responsible for helping users to correctly organize personal events, both their own and common among several people. In this work we will develop a responsive web platform through which users can take control of their activities and personal events. The web will allow the option to define new events that can be synchronized between several users. The platform will be responsible for recording events, finding gaps to assign events, notifications, </w:t>
      </w:r>
      <w:proofErr w:type="spellStart"/>
      <w:r w:rsidRPr="00AD0F04">
        <w:rPr>
          <w:rFonts w:ascii="Arial" w:hAnsi="Arial" w:cs="Arial"/>
          <w:color w:val="212121"/>
          <w:shd w:val="clear" w:color="auto" w:fill="FFFFFF"/>
          <w:lang w:val="en-US"/>
          <w:rPrChange w:id="15" w:author="Juan Cohete" w:date="2018-09-07T00:04:00Z">
            <w:rPr>
              <w:rFonts w:ascii="Arial" w:hAnsi="Arial" w:cs="Arial"/>
              <w:color w:val="212121"/>
              <w:shd w:val="clear" w:color="auto" w:fill="FFFFFF"/>
            </w:rPr>
          </w:rPrChange>
        </w:rPr>
        <w:t>etc</w:t>
      </w:r>
      <w:proofErr w:type="spellEnd"/>
      <w:r w:rsidRPr="00AD0F04">
        <w:rPr>
          <w:rFonts w:ascii="Arial" w:hAnsi="Arial" w:cs="Arial"/>
          <w:color w:val="212121"/>
          <w:shd w:val="clear" w:color="auto" w:fill="FFFFFF"/>
          <w:lang w:val="en-US"/>
          <w:rPrChange w:id="16" w:author="Juan Cohete" w:date="2018-09-07T00:04:00Z">
            <w:rPr>
              <w:rFonts w:ascii="Arial" w:hAnsi="Arial" w:cs="Arial"/>
              <w:color w:val="212121"/>
              <w:shd w:val="clear" w:color="auto" w:fill="FFFFFF"/>
            </w:rPr>
          </w:rPrChange>
        </w:rPr>
        <w:t xml:space="preserve"> ... Among other features, which will focus on providing users with greater convenience when organizing, individually or in groups.</w:t>
      </w:r>
      <w:r w:rsidRPr="00AD0F04">
        <w:rPr>
          <w:rFonts w:ascii="Times New Roman" w:hAnsi="Times New Roman" w:cs="Times New Roman"/>
          <w:color w:val="212121"/>
          <w:shd w:val="clear" w:color="auto" w:fill="FFFFFF"/>
          <w:lang w:val="en-US"/>
          <w:rPrChange w:id="17" w:author="Juan Cohete" w:date="2018-09-07T00:04:00Z">
            <w:rPr>
              <w:rFonts w:ascii="Times New Roman" w:hAnsi="Times New Roman" w:cs="Times New Roman"/>
              <w:color w:val="212121"/>
              <w:shd w:val="clear" w:color="auto" w:fill="FFFFFF"/>
            </w:rPr>
          </w:rPrChange>
        </w:rPr>
        <w:br w:type="page"/>
      </w:r>
    </w:p>
    <w:p w14:paraId="64160798" w14:textId="77777777" w:rsidR="009A3201" w:rsidRPr="00AD0F04" w:rsidRDefault="009A3201" w:rsidP="009A3201">
      <w:pPr>
        <w:rPr>
          <w:rFonts w:ascii="Times New Roman" w:hAnsi="Times New Roman" w:cs="Times New Roman"/>
          <w:lang w:val="en-US"/>
          <w:rPrChange w:id="18" w:author="Juan Cohete" w:date="2018-09-07T00:04:00Z">
            <w:rPr>
              <w:rFonts w:ascii="Times New Roman" w:hAnsi="Times New Roman" w:cs="Times New Roman"/>
            </w:rPr>
          </w:rPrChange>
        </w:rPr>
      </w:pPr>
    </w:p>
    <w:p w14:paraId="3C2E4ED3" w14:textId="77777777" w:rsidR="009A3201" w:rsidRPr="00B971CD" w:rsidRDefault="009A3201" w:rsidP="009A3201">
      <w:pPr>
        <w:rPr>
          <w:rFonts w:asciiTheme="majorHAnsi" w:hAnsiTheme="majorHAnsi" w:cstheme="majorHAnsi"/>
          <w:b/>
          <w:color w:val="1F4E79" w:themeColor="accent1" w:themeShade="80"/>
          <w:sz w:val="40"/>
          <w:szCs w:val="40"/>
        </w:rPr>
      </w:pPr>
      <w:r w:rsidRPr="00B971CD">
        <w:rPr>
          <w:rFonts w:asciiTheme="majorHAnsi" w:hAnsiTheme="majorHAnsi" w:cstheme="majorHAnsi"/>
          <w:b/>
          <w:color w:val="1F4E79" w:themeColor="accent1" w:themeShade="80"/>
          <w:sz w:val="40"/>
          <w:szCs w:val="40"/>
        </w:rPr>
        <w:t>MOTIVACIÓN</w:t>
      </w:r>
    </w:p>
    <w:p w14:paraId="5792D11D" w14:textId="77777777" w:rsidR="008A4D05" w:rsidRDefault="008A4D05" w:rsidP="009A3201">
      <w:pPr>
        <w:rPr>
          <w:ins w:id="19" w:author="Juan Cohete" w:date="2018-09-07T00:41:00Z"/>
        </w:rPr>
      </w:pPr>
    </w:p>
    <w:p w14:paraId="366D24EB" w14:textId="77777777" w:rsidR="008A4D05" w:rsidRPr="009E5306" w:rsidDel="00A01D5F" w:rsidRDefault="00A01D5F" w:rsidP="009A3201">
      <w:pPr>
        <w:rPr>
          <w:del w:id="20" w:author="Juan Cohete" w:date="2018-09-07T00:49:00Z"/>
        </w:rPr>
      </w:pPr>
      <w:ins w:id="21" w:author="Juan Cohete" w:date="2018-09-07T00:45:00Z">
        <w:r w:rsidRPr="00A01D5F">
          <w:t xml:space="preserve">Nuestra sociedad vive inmersa en una vorágine temporal, </w:t>
        </w:r>
      </w:ins>
      <w:ins w:id="22" w:author="Juan Cohete" w:date="2018-09-07T00:46:00Z">
        <w:r>
          <w:t xml:space="preserve">en el que los humanos </w:t>
        </w:r>
      </w:ins>
      <w:ins w:id="23" w:author="Juan Cohete" w:date="2018-09-07T00:47:00Z">
        <w:r>
          <w:t>de forma frenética tenemos que planificar miles de reuniones, actos y eve</w:t>
        </w:r>
      </w:ins>
      <w:ins w:id="24" w:author="Juan Cohete" w:date="2018-09-07T00:48:00Z">
        <w:r>
          <w:t>ntos</w:t>
        </w:r>
      </w:ins>
      <w:ins w:id="25" w:author="Juan Cohete" w:date="2018-09-07T00:49:00Z">
        <w:r>
          <w:t xml:space="preserve"> con otros humanos</w:t>
        </w:r>
      </w:ins>
      <w:ins w:id="26" w:author="Juan Cohete" w:date="2018-09-07T00:48:00Z">
        <w:r>
          <w:t xml:space="preserve"> en un tiempo limitado para así poder desarrollar nuestra actividad profesional y en muchos casos incluso el ocio. </w:t>
        </w:r>
      </w:ins>
    </w:p>
    <w:p w14:paraId="2C527337" w14:textId="77777777" w:rsidR="00ED395E" w:rsidRDefault="009A3201">
      <w:pPr>
        <w:rPr>
          <w:ins w:id="27" w:author="Juan Cohete" w:date="2018-09-07T00:57:00Z"/>
          <w:rFonts w:ascii="Times New Roman" w:hAnsi="Times New Roman" w:cs="Times New Roman"/>
        </w:rPr>
        <w:pPrChange w:id="28" w:author="Juan Cohete" w:date="2018-09-07T00:49:00Z">
          <w:pPr>
            <w:jc w:val="both"/>
          </w:pPr>
        </w:pPrChange>
      </w:pPr>
      <w:r w:rsidRPr="00222680">
        <w:rPr>
          <w:rFonts w:ascii="Times New Roman" w:hAnsi="Times New Roman" w:cs="Times New Roman"/>
        </w:rPr>
        <w:t xml:space="preserve">Hoy en día existen numerosas plataformas que </w:t>
      </w:r>
      <w:del w:id="29" w:author="Juan Cohete" w:date="2018-09-07T00:04:00Z">
        <w:r w:rsidRPr="00222680" w:rsidDel="00AD0F04">
          <w:rPr>
            <w:rFonts w:ascii="Times New Roman" w:hAnsi="Times New Roman" w:cs="Times New Roman"/>
          </w:rPr>
          <w:delText>se encargan</w:delText>
        </w:r>
      </w:del>
      <w:ins w:id="30" w:author="Juan Cohete" w:date="2018-09-07T00:04:00Z">
        <w:r w:rsidR="00AD0F04">
          <w:rPr>
            <w:rFonts w:ascii="Times New Roman" w:hAnsi="Times New Roman" w:cs="Times New Roman"/>
          </w:rPr>
          <w:t xml:space="preserve">tratan de </w:t>
        </w:r>
      </w:ins>
      <w:ins w:id="31" w:author="Juan Cohete" w:date="2018-09-07T00:05:00Z">
        <w:r w:rsidR="00AD0F04">
          <w:rPr>
            <w:rFonts w:ascii="Times New Roman" w:hAnsi="Times New Roman" w:cs="Times New Roman"/>
          </w:rPr>
          <w:t xml:space="preserve">ayudar a los usuarios a llevar a cabo </w:t>
        </w:r>
      </w:ins>
      <w:del w:id="32" w:author="Juan Cohete" w:date="2018-09-07T00:04:00Z">
        <w:r w:rsidRPr="00222680" w:rsidDel="00AD0F04">
          <w:rPr>
            <w:rFonts w:ascii="Times New Roman" w:hAnsi="Times New Roman" w:cs="Times New Roman"/>
          </w:rPr>
          <w:delText xml:space="preserve"> de ayudar a</w:delText>
        </w:r>
      </w:del>
      <w:del w:id="33" w:author="Juan Cohete" w:date="2018-09-07T00:05:00Z">
        <w:r w:rsidRPr="00222680" w:rsidDel="00AD0F04">
          <w:rPr>
            <w:rFonts w:ascii="Times New Roman" w:hAnsi="Times New Roman" w:cs="Times New Roman"/>
          </w:rPr>
          <w:delText xml:space="preserve"> </w:delText>
        </w:r>
      </w:del>
      <w:r w:rsidRPr="00222680">
        <w:rPr>
          <w:rFonts w:ascii="Times New Roman" w:hAnsi="Times New Roman" w:cs="Times New Roman"/>
        </w:rPr>
        <w:t>la organización personal</w:t>
      </w:r>
      <w:ins w:id="34" w:author="Juan Cohete" w:date="2018-09-07T00:05:00Z">
        <w:r w:rsidR="00AD0F04">
          <w:rPr>
            <w:rFonts w:ascii="Times New Roman" w:hAnsi="Times New Roman" w:cs="Times New Roman"/>
          </w:rPr>
          <w:t xml:space="preserve"> de</w:t>
        </w:r>
      </w:ins>
      <w:ins w:id="35" w:author="Juan Cohete" w:date="2018-09-07T00:06:00Z">
        <w:r w:rsidR="00AD0F04">
          <w:rPr>
            <w:rFonts w:ascii="Times New Roman" w:hAnsi="Times New Roman" w:cs="Times New Roman"/>
          </w:rPr>
          <w:t xml:space="preserve"> sus actividades diarias tanto de trabajo como de </w:t>
        </w:r>
      </w:ins>
      <w:ins w:id="36" w:author="Juan Cohete" w:date="2018-09-07T00:15:00Z">
        <w:r w:rsidR="00A00281">
          <w:rPr>
            <w:rFonts w:ascii="Times New Roman" w:hAnsi="Times New Roman" w:cs="Times New Roman"/>
          </w:rPr>
          <w:t>ocio</w:t>
        </w:r>
      </w:ins>
      <w:ins w:id="37" w:author="Juan Cohete" w:date="2018-09-07T00:06:00Z">
        <w:r w:rsidR="00AD0F04">
          <w:rPr>
            <w:rFonts w:ascii="Times New Roman" w:hAnsi="Times New Roman" w:cs="Times New Roman"/>
          </w:rPr>
          <w:t>.</w:t>
        </w:r>
      </w:ins>
      <w:ins w:id="38" w:author="Juan Cohete" w:date="2018-09-07T00:07:00Z">
        <w:r w:rsidR="00AD0F04">
          <w:rPr>
            <w:rFonts w:ascii="Times New Roman" w:hAnsi="Times New Roman" w:cs="Times New Roman"/>
          </w:rPr>
          <w:t xml:space="preserve"> </w:t>
        </w:r>
      </w:ins>
      <w:ins w:id="39" w:author="Juan Cohete" w:date="2018-09-07T00:08:00Z">
        <w:r w:rsidR="00AD0F04">
          <w:rPr>
            <w:rFonts w:ascii="Times New Roman" w:hAnsi="Times New Roman" w:cs="Times New Roman"/>
          </w:rPr>
          <w:t xml:space="preserve">En este tipo de aplicaciones las funcionalidades principales </w:t>
        </w:r>
      </w:ins>
      <w:ins w:id="40" w:author="Juan Cohete" w:date="2018-09-07T00:10:00Z">
        <w:r w:rsidR="00AD0F04">
          <w:rPr>
            <w:rFonts w:ascii="Times New Roman" w:hAnsi="Times New Roman" w:cs="Times New Roman"/>
          </w:rPr>
          <w:t xml:space="preserve">se orientan en facilitar </w:t>
        </w:r>
      </w:ins>
      <w:ins w:id="41" w:author="Juan Cohete" w:date="2018-09-07T00:11:00Z">
        <w:r w:rsidR="00AD0F04">
          <w:rPr>
            <w:rFonts w:ascii="Times New Roman" w:hAnsi="Times New Roman" w:cs="Times New Roman"/>
          </w:rPr>
          <w:t>la fijación y consulta de actividades</w:t>
        </w:r>
      </w:ins>
      <w:ins w:id="42" w:author="Juan Cohete" w:date="2018-09-07T00:22:00Z">
        <w:r w:rsidR="00121763">
          <w:rPr>
            <w:rFonts w:ascii="Times New Roman" w:hAnsi="Times New Roman" w:cs="Times New Roman"/>
          </w:rPr>
          <w:t xml:space="preserve">. Sin embargo, aparecen ciertos problemas cuando las actividades de varias personas tienen que </w:t>
        </w:r>
      </w:ins>
      <w:ins w:id="43" w:author="Juan Cohete" w:date="2018-09-07T00:23:00Z">
        <w:r w:rsidR="00121763">
          <w:rPr>
            <w:rFonts w:ascii="Times New Roman" w:hAnsi="Times New Roman" w:cs="Times New Roman"/>
          </w:rPr>
          <w:t>sincronizarse, por ejemplo, cuando se tiene que organizar un evento</w:t>
        </w:r>
      </w:ins>
      <w:ins w:id="44" w:author="Juan Cohete" w:date="2018-09-07T00:24:00Z">
        <w:r w:rsidR="00121763">
          <w:rPr>
            <w:rFonts w:ascii="Times New Roman" w:hAnsi="Times New Roman" w:cs="Times New Roman"/>
          </w:rPr>
          <w:t xml:space="preserve">, una cita o una reunión. </w:t>
        </w:r>
      </w:ins>
    </w:p>
    <w:p w14:paraId="29EFF2D7" w14:textId="2CC018A6" w:rsidR="00A451F6" w:rsidRDefault="00121763">
      <w:pPr>
        <w:rPr>
          <w:ins w:id="45" w:author="Juan Cohete" w:date="2018-09-07T01:03:00Z"/>
          <w:rFonts w:ascii="Times New Roman" w:hAnsi="Times New Roman" w:cs="Times New Roman"/>
        </w:rPr>
        <w:pPrChange w:id="46" w:author="Juan Cohete" w:date="2018-09-07T01:01:00Z">
          <w:pPr>
            <w:jc w:val="both"/>
          </w:pPr>
        </w:pPrChange>
      </w:pPr>
      <w:ins w:id="47" w:author="Juan Cohete" w:date="2018-09-07T00:24:00Z">
        <w:r>
          <w:rPr>
            <w:rFonts w:ascii="Times New Roman" w:hAnsi="Times New Roman" w:cs="Times New Roman"/>
          </w:rPr>
          <w:t xml:space="preserve">En estos casos, las herramientas habituales </w:t>
        </w:r>
      </w:ins>
      <w:ins w:id="48" w:author="Juan Cohete" w:date="2018-09-07T00:57:00Z">
        <w:r w:rsidR="00ED395E">
          <w:rPr>
            <w:rFonts w:ascii="Times New Roman" w:hAnsi="Times New Roman" w:cs="Times New Roman"/>
          </w:rPr>
          <w:t xml:space="preserve">planteadas para la organización personal como </w:t>
        </w:r>
      </w:ins>
      <w:ins w:id="49" w:author="Juan Cohete" w:date="2018-09-07T00:58:00Z">
        <w:r w:rsidR="00ED395E">
          <w:rPr>
            <w:rFonts w:ascii="Times New Roman" w:hAnsi="Times New Roman" w:cs="Times New Roman"/>
          </w:rPr>
          <w:t xml:space="preserve">las </w:t>
        </w:r>
      </w:ins>
      <w:ins w:id="50" w:author="Juan Cohete" w:date="2018-09-07T00:57:00Z">
        <w:r w:rsidR="00ED395E">
          <w:rPr>
            <w:rFonts w:ascii="Times New Roman" w:hAnsi="Times New Roman" w:cs="Times New Roman"/>
          </w:rPr>
          <w:t>agendas</w:t>
        </w:r>
      </w:ins>
      <w:ins w:id="51" w:author="Juan Cohete" w:date="2018-09-07T00:58:00Z">
        <w:r w:rsidR="00ED395E">
          <w:rPr>
            <w:rFonts w:ascii="Times New Roman" w:hAnsi="Times New Roman" w:cs="Times New Roman"/>
          </w:rPr>
          <w:t xml:space="preserve"> tienen un carácter individual, por lo que la organización de un evento </w:t>
        </w:r>
      </w:ins>
      <w:ins w:id="52" w:author="Juan Cohete" w:date="2018-09-07T01:00:00Z">
        <w:r w:rsidR="00A451F6">
          <w:rPr>
            <w:rFonts w:ascii="Times New Roman" w:hAnsi="Times New Roman" w:cs="Times New Roman"/>
          </w:rPr>
          <w:t>entre vari</w:t>
        </w:r>
      </w:ins>
      <w:ins w:id="53" w:author="Juan Cohete" w:date="2018-09-07T01:02:00Z">
        <w:r w:rsidR="00A451F6">
          <w:rPr>
            <w:rFonts w:ascii="Times New Roman" w:hAnsi="Times New Roman" w:cs="Times New Roman"/>
          </w:rPr>
          <w:t>o</w:t>
        </w:r>
      </w:ins>
      <w:ins w:id="54" w:author="Juan Cohete" w:date="2018-09-07T01:00:00Z">
        <w:r w:rsidR="00ED395E">
          <w:rPr>
            <w:rFonts w:ascii="Times New Roman" w:hAnsi="Times New Roman" w:cs="Times New Roman"/>
          </w:rPr>
          <w:t>s</w:t>
        </w:r>
      </w:ins>
      <w:ins w:id="55" w:author="Juan Cohete" w:date="2018-09-07T01:02:00Z">
        <w:r w:rsidR="00A451F6">
          <w:rPr>
            <w:rFonts w:ascii="Times New Roman" w:hAnsi="Times New Roman" w:cs="Times New Roman"/>
          </w:rPr>
          <w:t xml:space="preserve"> asistentes</w:t>
        </w:r>
      </w:ins>
      <w:ins w:id="56" w:author="Juan Cohete" w:date="2018-09-07T00:59:00Z">
        <w:r w:rsidR="00ED395E">
          <w:rPr>
            <w:rFonts w:ascii="Times New Roman" w:hAnsi="Times New Roman" w:cs="Times New Roman"/>
          </w:rPr>
          <w:t xml:space="preserve"> obliga a que cada </w:t>
        </w:r>
      </w:ins>
      <w:ins w:id="57" w:author="Juan Cohete" w:date="2018-09-07T01:00:00Z">
        <w:r w:rsidR="00ED395E">
          <w:rPr>
            <w:rFonts w:ascii="Times New Roman" w:hAnsi="Times New Roman" w:cs="Times New Roman"/>
          </w:rPr>
          <w:t>persona</w:t>
        </w:r>
      </w:ins>
      <w:ins w:id="58" w:author="Juan Cohete" w:date="2018-09-07T00:59:00Z">
        <w:r w:rsidR="00ED395E">
          <w:rPr>
            <w:rFonts w:ascii="Times New Roman" w:hAnsi="Times New Roman" w:cs="Times New Roman"/>
          </w:rPr>
          <w:t xml:space="preserve"> realice de forma independiente un registro del evento en su propio sistema. </w:t>
        </w:r>
      </w:ins>
      <w:ins w:id="59" w:author="Juan Cohete" w:date="2018-09-07T01:01:00Z">
        <w:r w:rsidR="00ED395E">
          <w:rPr>
            <w:rFonts w:ascii="Times New Roman" w:hAnsi="Times New Roman" w:cs="Times New Roman"/>
          </w:rPr>
          <w:t xml:space="preserve">Por otra parte, la programación de recordatorios en dichos sistemas </w:t>
        </w:r>
      </w:ins>
      <w:ins w:id="60" w:author="Juan Cohete" w:date="2018-09-07T00:28:00Z">
        <w:r>
          <w:rPr>
            <w:rFonts w:ascii="Times New Roman" w:hAnsi="Times New Roman" w:cs="Times New Roman"/>
          </w:rPr>
          <w:t>o bien abusan del envío de notificaciones para</w:t>
        </w:r>
      </w:ins>
      <w:ins w:id="61" w:author="Juan Cohete" w:date="2018-09-07T00:29:00Z">
        <w:r>
          <w:rPr>
            <w:rFonts w:ascii="Times New Roman" w:hAnsi="Times New Roman" w:cs="Times New Roman"/>
          </w:rPr>
          <w:t xml:space="preserve"> asegurar que el usuario es consciente del evento, o bien parten de la asunción </w:t>
        </w:r>
      </w:ins>
      <w:ins w:id="62" w:author="Juan Cohete" w:date="2018-09-07T00:31:00Z">
        <w:r>
          <w:rPr>
            <w:rFonts w:ascii="Times New Roman" w:hAnsi="Times New Roman" w:cs="Times New Roman"/>
          </w:rPr>
          <w:t>del evento por parte del usuario</w:t>
        </w:r>
      </w:ins>
      <w:ins w:id="63" w:author="Juan Cohete" w:date="2018-09-07T00:32:00Z">
        <w:r w:rsidR="008A4D05">
          <w:rPr>
            <w:rFonts w:ascii="Times New Roman" w:hAnsi="Times New Roman" w:cs="Times New Roman"/>
          </w:rPr>
          <w:t xml:space="preserve">. En cualquiera de los casos, el resultado final es que los organizadores de un evento </w:t>
        </w:r>
      </w:ins>
      <w:ins w:id="64" w:author="Juan Cohete" w:date="2018-09-07T01:02:00Z">
        <w:r w:rsidR="00A451F6">
          <w:rPr>
            <w:rFonts w:ascii="Times New Roman" w:hAnsi="Times New Roman" w:cs="Times New Roman"/>
          </w:rPr>
          <w:t xml:space="preserve">con varios asistentes </w:t>
        </w:r>
      </w:ins>
      <w:ins w:id="65" w:author="Juan Cohete" w:date="2018-09-07T01:04:00Z">
        <w:r w:rsidR="00A451F6">
          <w:rPr>
            <w:rFonts w:ascii="Times New Roman" w:hAnsi="Times New Roman" w:cs="Times New Roman"/>
          </w:rPr>
          <w:t>pueden tener problemas de sincronización que requieran un retraso de última hora o incluso una cancelación del evento.</w:t>
        </w:r>
      </w:ins>
    </w:p>
    <w:p w14:paraId="4AA6AB28" w14:textId="656DD106" w:rsidR="00121763" w:rsidDel="00323CC1" w:rsidRDefault="008A4D05" w:rsidP="00A00281">
      <w:pPr>
        <w:jc w:val="both"/>
        <w:rPr>
          <w:ins w:id="66" w:author="Juan Cohete" w:date="2018-09-07T00:22:00Z"/>
          <w:del w:id="67" w:author="Javier Fuentes Barragán" w:date="2018-09-07T03:51:00Z"/>
          <w:rFonts w:ascii="Times New Roman" w:hAnsi="Times New Roman" w:cs="Times New Roman"/>
        </w:rPr>
      </w:pPr>
      <w:ins w:id="68" w:author="Juan Cohete" w:date="2018-09-07T00:37:00Z">
        <w:r>
          <w:rPr>
            <w:rFonts w:ascii="Times New Roman" w:hAnsi="Times New Roman" w:cs="Times New Roman"/>
          </w:rPr>
          <w:t xml:space="preserve">Este proyecto surge con la idea de investigar por un lado en las soluciones </w:t>
        </w:r>
        <w:commentRangeStart w:id="69"/>
        <w:r>
          <w:rPr>
            <w:rFonts w:ascii="Times New Roman" w:hAnsi="Times New Roman" w:cs="Times New Roman"/>
          </w:rPr>
          <w:t>que ofrece el mercado en este sentido</w:t>
        </w:r>
      </w:ins>
      <w:commentRangeEnd w:id="69"/>
      <w:ins w:id="70" w:author="Juan Cohete" w:date="2018-09-07T00:51:00Z">
        <w:r w:rsidR="00590A97">
          <w:rPr>
            <w:rStyle w:val="Refdecomentario"/>
          </w:rPr>
          <w:commentReference w:id="69"/>
        </w:r>
      </w:ins>
      <w:ins w:id="71" w:author="Juan Cohete" w:date="2018-09-07T00:37:00Z">
        <w:r>
          <w:rPr>
            <w:rFonts w:ascii="Times New Roman" w:hAnsi="Times New Roman" w:cs="Times New Roman"/>
          </w:rPr>
          <w:t>, y por otra, tratar de d</w:t>
        </w:r>
      </w:ins>
      <w:ins w:id="72" w:author="Juan Cohete" w:date="2018-09-07T00:38:00Z">
        <w:r>
          <w:rPr>
            <w:rFonts w:ascii="Times New Roman" w:hAnsi="Times New Roman" w:cs="Times New Roman"/>
          </w:rPr>
          <w:t>esarrollar una nueva solución integradora que se adapte mucho más a las necesidades del usuario y sea más intuitivo.</w:t>
        </w:r>
      </w:ins>
    </w:p>
    <w:p w14:paraId="7701077A" w14:textId="40F8B722" w:rsidR="008A4D05" w:rsidDel="00323CC1" w:rsidRDefault="008A4D05" w:rsidP="00A00281">
      <w:pPr>
        <w:jc w:val="both"/>
        <w:rPr>
          <w:ins w:id="73" w:author="Juan Cohete" w:date="2018-09-07T00:39:00Z"/>
          <w:del w:id="74" w:author="Javier Fuentes Barragán" w:date="2018-09-07T03:51:00Z"/>
          <w:rFonts w:ascii="Times New Roman" w:hAnsi="Times New Roman" w:cs="Times New Roman"/>
        </w:rPr>
      </w:pPr>
    </w:p>
    <w:p w14:paraId="7D88CD60" w14:textId="77777777" w:rsidR="008A4D05" w:rsidRDefault="008A4D05" w:rsidP="00A00281">
      <w:pPr>
        <w:jc w:val="both"/>
        <w:rPr>
          <w:ins w:id="75" w:author="Juan Cohete" w:date="2018-09-07T00:39:00Z"/>
          <w:rFonts w:ascii="Times New Roman" w:hAnsi="Times New Roman" w:cs="Times New Roman"/>
        </w:rPr>
      </w:pPr>
    </w:p>
    <w:p w14:paraId="043BD809" w14:textId="77777777" w:rsidR="009A3201" w:rsidRDefault="009A3201" w:rsidP="00A00281">
      <w:pPr>
        <w:jc w:val="both"/>
        <w:rPr>
          <w:rFonts w:ascii="Times New Roman" w:hAnsi="Times New Roman" w:cs="Times New Roman"/>
        </w:rPr>
      </w:pPr>
      <w:commentRangeStart w:id="76"/>
      <w:del w:id="77" w:author="Juan Cohete" w:date="2018-09-07T00:16:00Z">
        <w:r w:rsidRPr="00222680" w:rsidDel="00A00281">
          <w:rPr>
            <w:rFonts w:ascii="Times New Roman" w:hAnsi="Times New Roman" w:cs="Times New Roman"/>
          </w:rPr>
          <w:delText xml:space="preserve">, pero en muchas ocasiones parecen no ser suficiente. A diario vemos muchas situaciones en las que hay </w:delText>
        </w:r>
      </w:del>
      <w:ins w:id="78" w:author="Juan Cohete" w:date="2018-09-07T00:16:00Z">
        <w:r w:rsidR="00A00281">
          <w:rPr>
            <w:rFonts w:ascii="Times New Roman" w:hAnsi="Times New Roman" w:cs="Times New Roman"/>
          </w:rPr>
          <w:t xml:space="preserve">la </w:t>
        </w:r>
      </w:ins>
      <w:r w:rsidRPr="00222680">
        <w:rPr>
          <w:rFonts w:ascii="Times New Roman" w:hAnsi="Times New Roman" w:cs="Times New Roman"/>
        </w:rPr>
        <w:t>falta de organización por parte de los asistentes a un evento</w:t>
      </w:r>
      <w:del w:id="79" w:author="Javier Fuentes Barragán" w:date="2018-09-07T03:51:00Z">
        <w:r w:rsidRPr="00222680" w:rsidDel="00323CC1">
          <w:rPr>
            <w:rFonts w:ascii="Times New Roman" w:hAnsi="Times New Roman" w:cs="Times New Roman"/>
          </w:rPr>
          <w:delText xml:space="preserve"> y esto</w:delText>
        </w:r>
      </w:del>
      <w:r w:rsidRPr="00222680">
        <w:rPr>
          <w:rFonts w:ascii="Times New Roman" w:hAnsi="Times New Roman" w:cs="Times New Roman"/>
        </w:rPr>
        <w:t xml:space="preserve"> fuerza a los organizadores de los eventos a realizar modificaciones improvisadas de última hora que muchas veces afectan al transcurso normal del evento planeado. Estos errores de los que estoy hablando consisten en su mayoría de errores humanos, despistes o errores en la coordinación de las personas que a menudo suponen muchos contratiempos a la hora de organizarse.</w:t>
      </w:r>
    </w:p>
    <w:p w14:paraId="06DB8400" w14:textId="77777777" w:rsidR="009A3201" w:rsidRDefault="009A3201" w:rsidP="009A3201">
      <w:pPr>
        <w:jc w:val="both"/>
        <w:rPr>
          <w:rFonts w:ascii="Times New Roman" w:hAnsi="Times New Roman" w:cs="Times New Roman"/>
        </w:rPr>
      </w:pPr>
      <w:r>
        <w:rPr>
          <w:rFonts w:ascii="Times New Roman" w:hAnsi="Times New Roman" w:cs="Times New Roman"/>
        </w:rPr>
        <w:t>Después de haber visto y vivido personalmente muchas de estas situaciones puedo decir que existen bastantes carencias a día de hoy en las aplicaciones de organización ya que, aunque existen muchas aplicaciones destinadas a esto, no llegan a cubrir todas las necesidades requeridas por los usuarios.</w:t>
      </w:r>
      <w:commentRangeEnd w:id="76"/>
      <w:r w:rsidR="008A4D05">
        <w:rPr>
          <w:rStyle w:val="Refdecomentario"/>
        </w:rPr>
        <w:commentReference w:id="76"/>
      </w:r>
    </w:p>
    <w:p w14:paraId="2E63A65A" w14:textId="77777777" w:rsidR="009A3201" w:rsidRPr="00CD6E35" w:rsidRDefault="009A3201" w:rsidP="009A3201">
      <w:pPr>
        <w:jc w:val="both"/>
        <w:rPr>
          <w:rFonts w:ascii="Times New Roman" w:hAnsi="Times New Roman" w:cs="Times New Roman"/>
        </w:rPr>
      </w:pPr>
    </w:p>
    <w:p w14:paraId="3FF1A6EF" w14:textId="77777777" w:rsidR="009A3201" w:rsidRPr="00B971CD" w:rsidRDefault="009A3201" w:rsidP="009A3201">
      <w:pPr>
        <w:rPr>
          <w:rFonts w:asciiTheme="majorHAnsi" w:hAnsiTheme="majorHAnsi" w:cstheme="majorHAnsi"/>
          <w:b/>
          <w:color w:val="1F4E79" w:themeColor="accent1" w:themeShade="80"/>
          <w:sz w:val="40"/>
          <w:szCs w:val="40"/>
        </w:rPr>
      </w:pPr>
      <w:r w:rsidRPr="00B971CD">
        <w:rPr>
          <w:rFonts w:asciiTheme="majorHAnsi" w:hAnsiTheme="majorHAnsi" w:cstheme="majorHAnsi"/>
          <w:b/>
          <w:color w:val="1F4E79" w:themeColor="accent1" w:themeShade="80"/>
          <w:sz w:val="40"/>
          <w:szCs w:val="40"/>
        </w:rPr>
        <w:t>OBJETIVOS</w:t>
      </w:r>
    </w:p>
    <w:p w14:paraId="349DE94E" w14:textId="77777777" w:rsidR="009A3201" w:rsidRPr="009E5306" w:rsidRDefault="009A3201" w:rsidP="009A3201">
      <w:pPr>
        <w:pStyle w:val="Prrafodelista"/>
        <w:ind w:left="384"/>
      </w:pPr>
    </w:p>
    <w:p w14:paraId="198B722F" w14:textId="77777777" w:rsidR="00ED395E" w:rsidRDefault="00A00281" w:rsidP="00590A97">
      <w:pPr>
        <w:jc w:val="both"/>
        <w:rPr>
          <w:ins w:id="80" w:author="Juan Cohete" w:date="2018-09-07T00:55:00Z"/>
          <w:rFonts w:ascii="Times New Roman" w:hAnsi="Times New Roman" w:cs="Times New Roman"/>
        </w:rPr>
      </w:pPr>
      <w:bookmarkStart w:id="81" w:name="_GoBack"/>
      <w:ins w:id="82" w:author="Juan Cohete" w:date="2018-09-07T00:21:00Z">
        <w:r>
          <w:rPr>
            <w:rFonts w:ascii="Times New Roman" w:hAnsi="Times New Roman" w:cs="Times New Roman"/>
          </w:rPr>
          <w:t>El objetivo principal</w:t>
        </w:r>
      </w:ins>
      <w:del w:id="83" w:author="Juan Cohete" w:date="2018-09-07T00:21:00Z">
        <w:r w:rsidR="009A3201" w:rsidRPr="00222680" w:rsidDel="00A00281">
          <w:rPr>
            <w:rFonts w:ascii="Times New Roman" w:hAnsi="Times New Roman" w:cs="Times New Roman"/>
          </w:rPr>
          <w:delText>Mi objetivo en</w:delText>
        </w:r>
      </w:del>
      <w:ins w:id="84" w:author="Juan Cohete" w:date="2018-09-07T00:21:00Z">
        <w:r>
          <w:rPr>
            <w:rFonts w:ascii="Times New Roman" w:hAnsi="Times New Roman" w:cs="Times New Roman"/>
          </w:rPr>
          <w:t xml:space="preserve"> de</w:t>
        </w:r>
      </w:ins>
      <w:r w:rsidR="009A3201" w:rsidRPr="00222680">
        <w:rPr>
          <w:rFonts w:ascii="Times New Roman" w:hAnsi="Times New Roman" w:cs="Times New Roman"/>
        </w:rPr>
        <w:t xml:space="preserve"> este proyecto </w:t>
      </w:r>
      <w:ins w:id="85" w:author="Juan Cohete" w:date="2018-09-07T00:51:00Z">
        <w:r w:rsidR="00590A97">
          <w:rPr>
            <w:rFonts w:ascii="Times New Roman" w:hAnsi="Times New Roman" w:cs="Times New Roman"/>
          </w:rPr>
          <w:t>consiste en desarrollar una nueva</w:t>
        </w:r>
      </w:ins>
      <w:del w:id="86" w:author="Juan Cohete" w:date="2018-09-07T00:21:00Z">
        <w:r w:rsidR="009A3201" w:rsidRPr="00222680" w:rsidDel="00A00281">
          <w:rPr>
            <w:rFonts w:ascii="Times New Roman" w:hAnsi="Times New Roman" w:cs="Times New Roman"/>
          </w:rPr>
          <w:delText>es</w:delText>
        </w:r>
      </w:del>
      <w:del w:id="87" w:author="Juan Cohete" w:date="2018-09-07T00:51:00Z">
        <w:r w:rsidR="009A3201" w:rsidRPr="00222680" w:rsidDel="00590A97">
          <w:rPr>
            <w:rFonts w:ascii="Times New Roman" w:hAnsi="Times New Roman" w:cs="Times New Roman"/>
          </w:rPr>
          <w:delText xml:space="preserve"> crear una</w:delText>
        </w:r>
      </w:del>
      <w:r w:rsidR="009A3201" w:rsidRPr="00222680">
        <w:rPr>
          <w:rFonts w:ascii="Times New Roman" w:hAnsi="Times New Roman" w:cs="Times New Roman"/>
        </w:rPr>
        <w:t xml:space="preserve"> plataforma que ayude a la organización </w:t>
      </w:r>
      <w:r w:rsidR="009A3201">
        <w:rPr>
          <w:rFonts w:ascii="Times New Roman" w:hAnsi="Times New Roman" w:cs="Times New Roman"/>
        </w:rPr>
        <w:t xml:space="preserve">de eventos </w:t>
      </w:r>
      <w:r w:rsidR="009A3201" w:rsidRPr="00222680">
        <w:rPr>
          <w:rFonts w:ascii="Times New Roman" w:hAnsi="Times New Roman" w:cs="Times New Roman"/>
        </w:rPr>
        <w:t xml:space="preserve">y que sea capaz de mitigar el error humano a la hora de </w:t>
      </w:r>
      <w:ins w:id="88" w:author="Juan Cohete" w:date="2018-09-07T00:21:00Z">
        <w:r>
          <w:rPr>
            <w:rFonts w:ascii="Times New Roman" w:hAnsi="Times New Roman" w:cs="Times New Roman"/>
          </w:rPr>
          <w:t>organizar</w:t>
        </w:r>
      </w:ins>
      <w:del w:id="89" w:author="Juan Cohete" w:date="2018-09-07T00:21:00Z">
        <w:r w:rsidR="009A3201" w:rsidRPr="00222680" w:rsidDel="00A00281">
          <w:rPr>
            <w:rFonts w:ascii="Times New Roman" w:hAnsi="Times New Roman" w:cs="Times New Roman"/>
          </w:rPr>
          <w:delText>realizar</w:delText>
        </w:r>
      </w:del>
      <w:r w:rsidR="009A3201">
        <w:rPr>
          <w:rFonts w:ascii="Times New Roman" w:hAnsi="Times New Roman" w:cs="Times New Roman"/>
        </w:rPr>
        <w:t xml:space="preserve"> eventos, citas, recordatorios..</w:t>
      </w:r>
      <w:r w:rsidR="009A3201" w:rsidRPr="00222680">
        <w:rPr>
          <w:rFonts w:ascii="Times New Roman" w:hAnsi="Times New Roman" w:cs="Times New Roman"/>
        </w:rPr>
        <w:t xml:space="preserve">. Esta plataforma se encargará por una parte de proporcionar una herramienta para la organización personal </w:t>
      </w:r>
      <w:ins w:id="90" w:author="Juan Cohete" w:date="2018-09-07T00:52:00Z">
        <w:r w:rsidR="00ED395E">
          <w:rPr>
            <w:rFonts w:ascii="Times New Roman" w:hAnsi="Times New Roman" w:cs="Times New Roman"/>
          </w:rPr>
          <w:t xml:space="preserve">de los eventos a los que tiene que asistir un usuario, así como </w:t>
        </w:r>
      </w:ins>
      <w:ins w:id="91" w:author="Juan Cohete" w:date="2018-09-07T00:53:00Z">
        <w:r w:rsidR="00ED395E">
          <w:rPr>
            <w:rFonts w:ascii="Times New Roman" w:hAnsi="Times New Roman" w:cs="Times New Roman"/>
          </w:rPr>
          <w:t xml:space="preserve">facilitar la difusión y </w:t>
        </w:r>
      </w:ins>
      <w:ins w:id="92" w:author="Juan Cohete" w:date="2018-09-07T00:54:00Z">
        <w:r w:rsidR="00ED395E">
          <w:rPr>
            <w:rFonts w:ascii="Times New Roman" w:hAnsi="Times New Roman" w:cs="Times New Roman"/>
          </w:rPr>
          <w:t>coordinación de las personas que tienen que asistir a dichos eventos.</w:t>
        </w:r>
      </w:ins>
    </w:p>
    <w:p w14:paraId="1F28A90D" w14:textId="3B2F5B8E" w:rsidR="00ED395E" w:rsidRDefault="00ED395E" w:rsidP="00590A97">
      <w:pPr>
        <w:jc w:val="both"/>
        <w:rPr>
          <w:ins w:id="93" w:author="Juan Cohete" w:date="2018-09-07T00:56:00Z"/>
          <w:rFonts w:ascii="Times New Roman" w:hAnsi="Times New Roman" w:cs="Times New Roman"/>
        </w:rPr>
      </w:pPr>
      <w:ins w:id="94" w:author="Juan Cohete" w:date="2018-09-07T00:55:00Z">
        <w:r>
          <w:rPr>
            <w:rFonts w:ascii="Times New Roman" w:hAnsi="Times New Roman" w:cs="Times New Roman"/>
          </w:rPr>
          <w:t>Para conseguir dicho objetiv</w:t>
        </w:r>
      </w:ins>
      <w:ins w:id="95" w:author="Juan Cohete" w:date="2018-09-07T00:56:00Z">
        <w:r>
          <w:rPr>
            <w:rFonts w:ascii="Times New Roman" w:hAnsi="Times New Roman" w:cs="Times New Roman"/>
          </w:rPr>
          <w:t>o se han establecido otros objetivos específicos:</w:t>
        </w:r>
      </w:ins>
    </w:p>
    <w:p w14:paraId="21015DDB" w14:textId="0CB95703" w:rsidR="00ED395E" w:rsidRDefault="00ED395E">
      <w:pPr>
        <w:pStyle w:val="Prrafodelista"/>
        <w:numPr>
          <w:ilvl w:val="0"/>
          <w:numId w:val="4"/>
        </w:numPr>
        <w:jc w:val="both"/>
        <w:rPr>
          <w:ins w:id="96" w:author="Juan Cohete" w:date="2018-09-07T01:05:00Z"/>
          <w:rFonts w:ascii="Times New Roman" w:hAnsi="Times New Roman" w:cs="Times New Roman"/>
        </w:rPr>
        <w:pPrChange w:id="97" w:author="Juan Cohete" w:date="2018-09-07T00:56:00Z">
          <w:pPr>
            <w:jc w:val="both"/>
          </w:pPr>
        </w:pPrChange>
      </w:pPr>
      <w:ins w:id="98" w:author="Juan Cohete" w:date="2018-09-07T00:56:00Z">
        <w:r>
          <w:rPr>
            <w:rFonts w:ascii="Times New Roman" w:hAnsi="Times New Roman" w:cs="Times New Roman"/>
          </w:rPr>
          <w:lastRenderedPageBreak/>
          <w:t>Estudiar y analizar las herramientas que hay en el mercado para la organización personal de eventos</w:t>
        </w:r>
      </w:ins>
      <w:ins w:id="99" w:author="Juan Cohete" w:date="2018-09-07T01:05:00Z">
        <w:r w:rsidR="00CC3A9F">
          <w:rPr>
            <w:rFonts w:ascii="Times New Roman" w:hAnsi="Times New Roman" w:cs="Times New Roman"/>
          </w:rPr>
          <w:t xml:space="preserve"> en los que varios participantes tienen que ponerse de acuerdo.</w:t>
        </w:r>
      </w:ins>
    </w:p>
    <w:p w14:paraId="33BA48B7" w14:textId="1624D92B" w:rsidR="004E1C48" w:rsidRDefault="00CC3A9F">
      <w:pPr>
        <w:pStyle w:val="Prrafodelista"/>
        <w:numPr>
          <w:ilvl w:val="0"/>
          <w:numId w:val="4"/>
        </w:numPr>
        <w:jc w:val="both"/>
        <w:rPr>
          <w:ins w:id="100" w:author="Juan Cohete" w:date="2018-09-07T01:12:00Z"/>
          <w:rFonts w:ascii="Times New Roman" w:hAnsi="Times New Roman" w:cs="Times New Roman"/>
        </w:rPr>
        <w:pPrChange w:id="101" w:author="Juan Cohete" w:date="2018-09-07T01:12:00Z">
          <w:pPr>
            <w:jc w:val="both"/>
          </w:pPr>
        </w:pPrChange>
      </w:pPr>
      <w:ins w:id="102" w:author="Juan Cohete" w:date="2018-09-07T01:05:00Z">
        <w:r>
          <w:rPr>
            <w:rFonts w:ascii="Times New Roman" w:hAnsi="Times New Roman" w:cs="Times New Roman"/>
          </w:rPr>
          <w:t xml:space="preserve">Desarrollo de una </w:t>
        </w:r>
      </w:ins>
      <w:ins w:id="103" w:author="Juan Cohete" w:date="2018-09-07T01:06:00Z">
        <w:r>
          <w:rPr>
            <w:rFonts w:ascii="Times New Roman" w:hAnsi="Times New Roman" w:cs="Times New Roman"/>
          </w:rPr>
          <w:t>nueva plataforma web enfocada a solventar la sincronización entre varios participantes de un evento</w:t>
        </w:r>
      </w:ins>
      <w:ins w:id="104" w:author="Juan Cohete" w:date="2018-09-07T01:07:00Z">
        <w:r>
          <w:rPr>
            <w:rFonts w:ascii="Times New Roman" w:hAnsi="Times New Roman" w:cs="Times New Roman"/>
          </w:rPr>
          <w:t xml:space="preserve"> de modo colaborativo</w:t>
        </w:r>
      </w:ins>
      <w:ins w:id="105" w:author="Juan Cohete" w:date="2018-09-07T01:06:00Z">
        <w:r>
          <w:rPr>
            <w:rFonts w:ascii="Times New Roman" w:hAnsi="Times New Roman" w:cs="Times New Roman"/>
          </w:rPr>
          <w:t>.</w:t>
        </w:r>
      </w:ins>
    </w:p>
    <w:p w14:paraId="69067A37" w14:textId="0108128B" w:rsidR="004E1C48" w:rsidRPr="004E1C48" w:rsidRDefault="004E1C48">
      <w:pPr>
        <w:pStyle w:val="Prrafodelista"/>
        <w:numPr>
          <w:ilvl w:val="0"/>
          <w:numId w:val="4"/>
        </w:numPr>
        <w:jc w:val="both"/>
        <w:rPr>
          <w:ins w:id="106" w:author="Juan Cohete" w:date="2018-09-07T01:09:00Z"/>
          <w:rFonts w:ascii="Times New Roman" w:hAnsi="Times New Roman" w:cs="Times New Roman"/>
          <w:rPrChange w:id="107" w:author="Juan Cohete" w:date="2018-09-07T01:12:00Z">
            <w:rPr>
              <w:ins w:id="108" w:author="Juan Cohete" w:date="2018-09-07T01:09:00Z"/>
            </w:rPr>
          </w:rPrChange>
        </w:rPr>
        <w:pPrChange w:id="109" w:author="Juan Cohete" w:date="2018-09-07T01:15:00Z">
          <w:pPr>
            <w:jc w:val="both"/>
          </w:pPr>
        </w:pPrChange>
      </w:pPr>
      <w:ins w:id="110" w:author="Juan Cohete" w:date="2018-09-07T01:12:00Z">
        <w:r>
          <w:rPr>
            <w:rFonts w:ascii="Times New Roman" w:hAnsi="Times New Roman" w:cs="Times New Roman"/>
          </w:rPr>
          <w:t>Aplicar buenas prácticas de diseño</w:t>
        </w:r>
      </w:ins>
      <w:ins w:id="111" w:author="Juan Cohete" w:date="2018-09-07T01:13:00Z">
        <w:r>
          <w:rPr>
            <w:rFonts w:ascii="Times New Roman" w:hAnsi="Times New Roman" w:cs="Times New Roman"/>
          </w:rPr>
          <w:t xml:space="preserve"> gráfico</w:t>
        </w:r>
      </w:ins>
      <w:ins w:id="112" w:author="Javier Fuentes Barragán" w:date="2018-09-07T01:22:00Z">
        <w:r w:rsidR="00266B31">
          <w:rPr>
            <w:rFonts w:ascii="Times New Roman" w:hAnsi="Times New Roman" w:cs="Times New Roman"/>
          </w:rPr>
          <w:t xml:space="preserve"> y</w:t>
        </w:r>
      </w:ins>
      <w:ins w:id="113" w:author="Juan Cohete" w:date="2018-09-07T01:13:00Z">
        <w:del w:id="114" w:author="Javier Fuentes Barragán" w:date="2018-09-07T01:22:00Z">
          <w:r w:rsidDel="00266B31">
            <w:rPr>
              <w:rFonts w:ascii="Times New Roman" w:hAnsi="Times New Roman" w:cs="Times New Roman"/>
            </w:rPr>
            <w:delText>,</w:delText>
          </w:r>
        </w:del>
        <w:r>
          <w:rPr>
            <w:rFonts w:ascii="Times New Roman" w:hAnsi="Times New Roman" w:cs="Times New Roman"/>
          </w:rPr>
          <w:t xml:space="preserve"> usabilidad</w:t>
        </w:r>
      </w:ins>
      <w:ins w:id="115" w:author="Juan Cohete" w:date="2018-09-07T01:12:00Z">
        <w:r>
          <w:rPr>
            <w:rFonts w:ascii="Times New Roman" w:hAnsi="Times New Roman" w:cs="Times New Roman"/>
          </w:rPr>
          <w:t xml:space="preserve"> </w:t>
        </w:r>
      </w:ins>
      <w:ins w:id="116" w:author="Javier Fuentes Barragán" w:date="2018-09-07T01:22:00Z">
        <w:r w:rsidR="00266B31">
          <w:rPr>
            <w:rFonts w:ascii="Times New Roman" w:hAnsi="Times New Roman" w:cs="Times New Roman"/>
          </w:rPr>
          <w:t>.</w:t>
        </w:r>
      </w:ins>
      <w:ins w:id="117" w:author="Juan Cohete" w:date="2018-09-07T01:12:00Z">
        <w:del w:id="118" w:author="Javier Fuentes Barragán" w:date="2018-09-07T01:22:00Z">
          <w:r w:rsidDel="00266B31">
            <w:rPr>
              <w:rFonts w:ascii="Times New Roman" w:hAnsi="Times New Roman" w:cs="Times New Roman"/>
            </w:rPr>
            <w:delText xml:space="preserve">y técnicas de gamificación para </w:delText>
          </w:r>
        </w:del>
      </w:ins>
      <w:ins w:id="119" w:author="Juan Cohete" w:date="2018-09-07T01:13:00Z">
        <w:del w:id="120" w:author="Javier Fuentes Barragán" w:date="2018-09-07T01:22:00Z">
          <w:r w:rsidDel="00266B31">
            <w:rPr>
              <w:rFonts w:ascii="Times New Roman" w:hAnsi="Times New Roman" w:cs="Times New Roman"/>
            </w:rPr>
            <w:delText>proporcionar un entorno intuitivo</w:delText>
          </w:r>
        </w:del>
      </w:ins>
      <w:ins w:id="121" w:author="Juan Cohete" w:date="2018-09-07T01:14:00Z">
        <w:del w:id="122" w:author="Javier Fuentes Barragán" w:date="2018-09-07T01:22:00Z">
          <w:r w:rsidDel="00266B31">
            <w:rPr>
              <w:rFonts w:ascii="Times New Roman" w:hAnsi="Times New Roman" w:cs="Times New Roman"/>
            </w:rPr>
            <w:delText xml:space="preserve"> en el que se </w:delText>
          </w:r>
        </w:del>
      </w:ins>
      <w:ins w:id="123" w:author="Juan Cohete" w:date="2018-09-07T01:15:00Z">
        <w:del w:id="124" w:author="Javier Fuentes Barragán" w:date="2018-09-07T01:22:00Z">
          <w:r w:rsidDel="00266B31">
            <w:rPr>
              <w:rFonts w:ascii="Times New Roman" w:hAnsi="Times New Roman" w:cs="Times New Roman"/>
            </w:rPr>
            <w:delText>promocione su motivación.</w:delText>
          </w:r>
        </w:del>
      </w:ins>
    </w:p>
    <w:p w14:paraId="353EA941" w14:textId="300640FE" w:rsidR="00CC3A9F" w:rsidRDefault="00CC3A9F">
      <w:pPr>
        <w:pStyle w:val="Prrafodelista"/>
        <w:numPr>
          <w:ilvl w:val="0"/>
          <w:numId w:val="4"/>
        </w:numPr>
        <w:jc w:val="both"/>
        <w:rPr>
          <w:ins w:id="125" w:author="Juan Cohete" w:date="2018-09-07T01:08:00Z"/>
          <w:rFonts w:ascii="Times New Roman" w:hAnsi="Times New Roman" w:cs="Times New Roman"/>
        </w:rPr>
        <w:pPrChange w:id="126" w:author="Juan Cohete" w:date="2018-09-07T00:56:00Z">
          <w:pPr>
            <w:jc w:val="both"/>
          </w:pPr>
        </w:pPrChange>
      </w:pPr>
      <w:ins w:id="127" w:author="Juan Cohete" w:date="2018-09-07T01:11:00Z">
        <w:r>
          <w:rPr>
            <w:rFonts w:ascii="Times New Roman" w:hAnsi="Times New Roman" w:cs="Times New Roman"/>
          </w:rPr>
          <w:t>Conocer y u</w:t>
        </w:r>
      </w:ins>
      <w:ins w:id="128" w:author="Juan Cohete" w:date="2018-09-07T01:09:00Z">
        <w:r>
          <w:rPr>
            <w:rFonts w:ascii="Times New Roman" w:hAnsi="Times New Roman" w:cs="Times New Roman"/>
          </w:rPr>
          <w:t xml:space="preserve">tilizar para el desarrollo </w:t>
        </w:r>
      </w:ins>
      <w:ins w:id="129" w:author="Juan Cohete" w:date="2018-09-07T01:11:00Z">
        <w:r>
          <w:rPr>
            <w:rFonts w:ascii="Times New Roman" w:hAnsi="Times New Roman" w:cs="Times New Roman"/>
          </w:rPr>
          <w:t xml:space="preserve">de la plataforma web </w:t>
        </w:r>
      </w:ins>
      <w:ins w:id="130" w:author="Juan Cohete" w:date="2018-09-07T01:09:00Z">
        <w:r>
          <w:rPr>
            <w:rFonts w:ascii="Times New Roman" w:hAnsi="Times New Roman" w:cs="Times New Roman"/>
          </w:rPr>
          <w:t xml:space="preserve">soluciones basadas en Microsoft como C# y </w:t>
        </w:r>
      </w:ins>
      <w:ins w:id="131" w:author="Juan Cohete" w:date="2018-09-07T01:10:00Z">
        <w:r>
          <w:rPr>
            <w:rFonts w:ascii="Times New Roman" w:hAnsi="Times New Roman" w:cs="Times New Roman"/>
          </w:rPr>
          <w:t xml:space="preserve">servicios </w:t>
        </w:r>
        <w:proofErr w:type="spellStart"/>
        <w:r>
          <w:rPr>
            <w:rFonts w:ascii="Times New Roman" w:hAnsi="Times New Roman" w:cs="Times New Roman"/>
          </w:rPr>
          <w:t>cloud</w:t>
        </w:r>
        <w:proofErr w:type="spellEnd"/>
        <w:r>
          <w:rPr>
            <w:rFonts w:ascii="Times New Roman" w:hAnsi="Times New Roman" w:cs="Times New Roman"/>
          </w:rPr>
          <w:t xml:space="preserve"> como Azure como alternativa a otras soluciones basadas en </w:t>
        </w:r>
      </w:ins>
      <w:ins w:id="132" w:author="Juan Cohete" w:date="2018-09-07T01:11:00Z">
        <w:r>
          <w:rPr>
            <w:rFonts w:ascii="Times New Roman" w:hAnsi="Times New Roman" w:cs="Times New Roman"/>
          </w:rPr>
          <w:t>PHP o Java.</w:t>
        </w:r>
      </w:ins>
    </w:p>
    <w:p w14:paraId="21C477E6" w14:textId="77EABFD7" w:rsidR="00CC3A9F" w:rsidRDefault="00CC3A9F">
      <w:pPr>
        <w:pStyle w:val="Prrafodelista"/>
        <w:numPr>
          <w:ilvl w:val="0"/>
          <w:numId w:val="4"/>
        </w:numPr>
        <w:jc w:val="both"/>
        <w:rPr>
          <w:ins w:id="133" w:author="Javier Fuentes Barragán" w:date="2018-09-07T01:29:00Z"/>
          <w:rFonts w:ascii="Times New Roman" w:hAnsi="Times New Roman" w:cs="Times New Roman"/>
        </w:rPr>
        <w:pPrChange w:id="134" w:author="Juan Cohete" w:date="2018-09-07T00:56:00Z">
          <w:pPr>
            <w:jc w:val="both"/>
          </w:pPr>
        </w:pPrChange>
      </w:pPr>
      <w:ins w:id="135" w:author="Juan Cohete" w:date="2018-09-07T01:11:00Z">
        <w:r>
          <w:rPr>
            <w:rFonts w:ascii="Times New Roman" w:hAnsi="Times New Roman" w:cs="Times New Roman"/>
          </w:rPr>
          <w:t>Aplicar</w:t>
        </w:r>
      </w:ins>
      <w:ins w:id="136" w:author="Juan Cohete" w:date="2018-09-07T01:08:00Z">
        <w:r>
          <w:rPr>
            <w:rFonts w:ascii="Times New Roman" w:hAnsi="Times New Roman" w:cs="Times New Roman"/>
          </w:rPr>
          <w:t xml:space="preserve"> buenas prácticas de ingeniería del software para llevar a cabo el proceso de desarrollo del software.</w:t>
        </w:r>
      </w:ins>
    </w:p>
    <w:p w14:paraId="03CE9491" w14:textId="3B0A6A0A" w:rsidR="00266B31" w:rsidRDefault="00266B31">
      <w:pPr>
        <w:pStyle w:val="Prrafodelista"/>
        <w:numPr>
          <w:ilvl w:val="0"/>
          <w:numId w:val="4"/>
        </w:numPr>
        <w:jc w:val="both"/>
        <w:rPr>
          <w:ins w:id="137" w:author="Juan Cohete" w:date="2018-09-07T01:08:00Z"/>
          <w:rFonts w:ascii="Times New Roman" w:hAnsi="Times New Roman" w:cs="Times New Roman"/>
        </w:rPr>
        <w:pPrChange w:id="138" w:author="Juan Cohete" w:date="2018-09-07T00:56:00Z">
          <w:pPr>
            <w:jc w:val="both"/>
          </w:pPr>
        </w:pPrChange>
      </w:pPr>
      <w:ins w:id="139" w:author="Javier Fuentes Barragán" w:date="2018-09-07T01:30:00Z">
        <w:r>
          <w:rPr>
            <w:rFonts w:ascii="Times New Roman" w:hAnsi="Times New Roman" w:cs="Times New Roman"/>
          </w:rPr>
          <w:t>Desarrollo de una solución multiplataforma.</w:t>
        </w:r>
      </w:ins>
    </w:p>
    <w:bookmarkEnd w:id="81"/>
    <w:p w14:paraId="290C1DF1" w14:textId="40EA5F00" w:rsidR="009A3201" w:rsidDel="004E1C48" w:rsidRDefault="009A3201" w:rsidP="00590A97">
      <w:pPr>
        <w:jc w:val="both"/>
        <w:rPr>
          <w:del w:id="140" w:author="Juan Cohete" w:date="2018-09-07T01:15:00Z"/>
          <w:rFonts w:ascii="Times New Roman" w:hAnsi="Times New Roman" w:cs="Times New Roman"/>
        </w:rPr>
      </w:pPr>
      <w:del w:id="141" w:author="Juan Cohete" w:date="2018-09-07T01:15:00Z">
        <w:r w:rsidRPr="00222680" w:rsidDel="004E1C48">
          <w:rPr>
            <w:rFonts w:ascii="Times New Roman" w:hAnsi="Times New Roman" w:cs="Times New Roman"/>
          </w:rPr>
          <w:delText>mediante un calendario web, el cual llevará la cuenta de los eventos que nuestro usuario registrado tendrá en nuestro sistema. También tendremos la posibilidad de compartir los eventos con los demás usuarios del sistema, siendo este el que mediante una ayuda visual les mostrará a los usuarios su disponibilidad para asistir a dicho evento y, en caso de que esa disponibilidad sea negativa proporcionará las herramientas necesarias para poder modificar los eventos que ya tiene agregados con el fin de poder asistir al evento que desee.</w:delText>
        </w:r>
        <w:r w:rsidDel="004E1C48">
          <w:rPr>
            <w:rFonts w:ascii="Times New Roman" w:hAnsi="Times New Roman" w:cs="Times New Roman"/>
          </w:rPr>
          <w:delText xml:space="preserve"> En definitiva, mis objetivos en este trabajo son:</w:delText>
        </w:r>
      </w:del>
    </w:p>
    <w:p w14:paraId="50E580C4" w14:textId="0FC5C78E" w:rsidR="009A3201" w:rsidRPr="00206112" w:rsidDel="004E1C48" w:rsidRDefault="009A3201" w:rsidP="009A3201">
      <w:pPr>
        <w:pStyle w:val="Prrafodelista"/>
        <w:numPr>
          <w:ilvl w:val="0"/>
          <w:numId w:val="2"/>
        </w:numPr>
        <w:jc w:val="both"/>
        <w:rPr>
          <w:del w:id="142" w:author="Juan Cohete" w:date="2018-09-07T01:15:00Z"/>
          <w:rFonts w:ascii="Times New Roman" w:hAnsi="Times New Roman" w:cs="Times New Roman"/>
        </w:rPr>
      </w:pPr>
      <w:del w:id="143" w:author="Juan Cohete" w:date="2018-09-07T01:15:00Z">
        <w:r w:rsidDel="004E1C48">
          <w:rPr>
            <w:rFonts w:ascii="Times New Roman" w:hAnsi="Times New Roman" w:cs="Times New Roman"/>
          </w:rPr>
          <w:delText>Inicio y registro de sesión.</w:delText>
        </w:r>
      </w:del>
    </w:p>
    <w:p w14:paraId="0F89AD5B" w14:textId="5F5996F1" w:rsidR="009A3201" w:rsidDel="004E1C48" w:rsidRDefault="009A3201" w:rsidP="009A3201">
      <w:pPr>
        <w:pStyle w:val="Prrafodelista"/>
        <w:numPr>
          <w:ilvl w:val="0"/>
          <w:numId w:val="2"/>
        </w:numPr>
        <w:jc w:val="both"/>
        <w:rPr>
          <w:del w:id="144" w:author="Juan Cohete" w:date="2018-09-07T01:15:00Z"/>
          <w:rFonts w:ascii="Times New Roman" w:hAnsi="Times New Roman" w:cs="Times New Roman"/>
        </w:rPr>
      </w:pPr>
      <w:del w:id="145" w:author="Juan Cohete" w:date="2018-09-07T01:15:00Z">
        <w:r w:rsidDel="004E1C48">
          <w:rPr>
            <w:rFonts w:ascii="Times New Roman" w:hAnsi="Times New Roman" w:cs="Times New Roman"/>
          </w:rPr>
          <w:delText>Calendario interactivo y compartido.</w:delText>
        </w:r>
      </w:del>
    </w:p>
    <w:p w14:paraId="2FCC40D8" w14:textId="2E75CE8A" w:rsidR="009A3201" w:rsidDel="004E1C48" w:rsidRDefault="009A3201" w:rsidP="009A3201">
      <w:pPr>
        <w:pStyle w:val="Prrafodelista"/>
        <w:numPr>
          <w:ilvl w:val="0"/>
          <w:numId w:val="2"/>
        </w:numPr>
        <w:jc w:val="both"/>
        <w:rPr>
          <w:del w:id="146" w:author="Juan Cohete" w:date="2018-09-07T01:15:00Z"/>
          <w:rFonts w:ascii="Times New Roman" w:hAnsi="Times New Roman" w:cs="Times New Roman"/>
        </w:rPr>
      </w:pPr>
      <w:del w:id="147" w:author="Juan Cohete" w:date="2018-09-07T01:15:00Z">
        <w:r w:rsidDel="004E1C48">
          <w:rPr>
            <w:rFonts w:ascii="Times New Roman" w:hAnsi="Times New Roman" w:cs="Times New Roman"/>
          </w:rPr>
          <w:delText>Control de eventos invitados.</w:delText>
        </w:r>
      </w:del>
    </w:p>
    <w:p w14:paraId="49E06E91" w14:textId="16244973" w:rsidR="009A3201" w:rsidDel="004E1C48" w:rsidRDefault="009A3201" w:rsidP="009A3201">
      <w:pPr>
        <w:pStyle w:val="Prrafodelista"/>
        <w:numPr>
          <w:ilvl w:val="0"/>
          <w:numId w:val="2"/>
        </w:numPr>
        <w:jc w:val="both"/>
        <w:rPr>
          <w:del w:id="148" w:author="Juan Cohete" w:date="2018-09-07T01:15:00Z"/>
          <w:rFonts w:ascii="Times New Roman" w:hAnsi="Times New Roman" w:cs="Times New Roman"/>
        </w:rPr>
      </w:pPr>
      <w:del w:id="149" w:author="Juan Cohete" w:date="2018-09-07T01:15:00Z">
        <w:r w:rsidDel="004E1C48">
          <w:rPr>
            <w:rFonts w:ascii="Times New Roman" w:hAnsi="Times New Roman" w:cs="Times New Roman"/>
          </w:rPr>
          <w:delText>Gestión de perfil de usuario.</w:delText>
        </w:r>
      </w:del>
    </w:p>
    <w:p w14:paraId="41FE912F" w14:textId="0D3C8BF9" w:rsidR="009A3201" w:rsidDel="004E1C48" w:rsidRDefault="009A3201" w:rsidP="009A3201">
      <w:pPr>
        <w:pStyle w:val="Prrafodelista"/>
        <w:numPr>
          <w:ilvl w:val="0"/>
          <w:numId w:val="2"/>
        </w:numPr>
        <w:jc w:val="both"/>
        <w:rPr>
          <w:del w:id="150" w:author="Juan Cohete" w:date="2018-09-07T01:15:00Z"/>
          <w:rFonts w:ascii="Times New Roman" w:hAnsi="Times New Roman" w:cs="Times New Roman"/>
        </w:rPr>
      </w:pPr>
      <w:del w:id="151" w:author="Juan Cohete" w:date="2018-09-07T01:15:00Z">
        <w:r w:rsidDel="004E1C48">
          <w:rPr>
            <w:rFonts w:ascii="Times New Roman" w:hAnsi="Times New Roman" w:cs="Times New Roman"/>
          </w:rPr>
          <w:delText>Sistema de control de notas adhesivas.</w:delText>
        </w:r>
      </w:del>
    </w:p>
    <w:p w14:paraId="5E14901D" w14:textId="11DB1EF1" w:rsidR="009A3201" w:rsidDel="004E1C48" w:rsidRDefault="009A3201" w:rsidP="009A3201">
      <w:pPr>
        <w:pStyle w:val="Prrafodelista"/>
        <w:numPr>
          <w:ilvl w:val="0"/>
          <w:numId w:val="2"/>
        </w:numPr>
        <w:jc w:val="both"/>
        <w:rPr>
          <w:del w:id="152" w:author="Juan Cohete" w:date="2018-09-07T01:15:00Z"/>
          <w:rFonts w:ascii="Times New Roman" w:hAnsi="Times New Roman" w:cs="Times New Roman"/>
        </w:rPr>
      </w:pPr>
      <w:del w:id="153" w:author="Juan Cohete" w:date="2018-09-07T01:15:00Z">
        <w:r w:rsidDel="004E1C48">
          <w:rPr>
            <w:rFonts w:ascii="Times New Roman" w:hAnsi="Times New Roman" w:cs="Times New Roman"/>
          </w:rPr>
          <w:delText>Sala de chat para los usuarios.</w:delText>
        </w:r>
      </w:del>
    </w:p>
    <w:p w14:paraId="55E992C8" w14:textId="690E618C" w:rsidR="009A3201" w:rsidDel="004E1C48" w:rsidRDefault="009A3201" w:rsidP="009A3201">
      <w:pPr>
        <w:pStyle w:val="Prrafodelista"/>
        <w:numPr>
          <w:ilvl w:val="0"/>
          <w:numId w:val="2"/>
        </w:numPr>
        <w:jc w:val="both"/>
        <w:rPr>
          <w:del w:id="154" w:author="Juan Cohete" w:date="2018-09-07T01:15:00Z"/>
          <w:rFonts w:ascii="Times New Roman" w:hAnsi="Times New Roman" w:cs="Times New Roman"/>
        </w:rPr>
      </w:pPr>
      <w:del w:id="155" w:author="Juan Cohete" w:date="2018-09-07T01:15:00Z">
        <w:r w:rsidDel="004E1C48">
          <w:rPr>
            <w:rFonts w:ascii="Times New Roman" w:hAnsi="Times New Roman" w:cs="Times New Roman"/>
          </w:rPr>
          <w:delText>Tablero compartido en las salas de chat.</w:delText>
        </w:r>
      </w:del>
    </w:p>
    <w:p w14:paraId="7CB0F239" w14:textId="76B69BD7" w:rsidR="009A3201" w:rsidDel="004E1C48" w:rsidRDefault="009A3201" w:rsidP="009A3201">
      <w:pPr>
        <w:pStyle w:val="Prrafodelista"/>
        <w:numPr>
          <w:ilvl w:val="0"/>
          <w:numId w:val="2"/>
        </w:numPr>
        <w:jc w:val="both"/>
        <w:rPr>
          <w:del w:id="156" w:author="Juan Cohete" w:date="2018-09-07T01:15:00Z"/>
          <w:rFonts w:ascii="Times New Roman" w:hAnsi="Times New Roman" w:cs="Times New Roman"/>
        </w:rPr>
      </w:pPr>
      <w:del w:id="157" w:author="Juan Cohete" w:date="2018-09-07T01:15:00Z">
        <w:r w:rsidDel="004E1C48">
          <w:rPr>
            <w:rFonts w:ascii="Times New Roman" w:hAnsi="Times New Roman" w:cs="Times New Roman"/>
          </w:rPr>
          <w:delText>Motor de búsqueda de los eventos de la plataforma.</w:delText>
        </w:r>
      </w:del>
    </w:p>
    <w:p w14:paraId="2B49604E" w14:textId="5AB05E83" w:rsidR="009A3201" w:rsidDel="004E1C48" w:rsidRDefault="009A3201" w:rsidP="009A3201">
      <w:pPr>
        <w:pStyle w:val="Prrafodelista"/>
        <w:numPr>
          <w:ilvl w:val="0"/>
          <w:numId w:val="2"/>
        </w:numPr>
        <w:jc w:val="both"/>
        <w:rPr>
          <w:del w:id="158" w:author="Juan Cohete" w:date="2018-09-07T01:15:00Z"/>
          <w:rFonts w:ascii="Times New Roman" w:hAnsi="Times New Roman" w:cs="Times New Roman"/>
        </w:rPr>
      </w:pPr>
      <w:del w:id="159" w:author="Juan Cohete" w:date="2018-09-07T01:15:00Z">
        <w:r w:rsidDel="004E1C48">
          <w:rPr>
            <w:rFonts w:ascii="Times New Roman" w:hAnsi="Times New Roman" w:cs="Times New Roman"/>
          </w:rPr>
          <w:delText>Sistema de notificaciones por correo electrónico.</w:delText>
        </w:r>
      </w:del>
    </w:p>
    <w:p w14:paraId="390063E2" w14:textId="56D1CAB0" w:rsidR="009A3201" w:rsidDel="004E1C48" w:rsidRDefault="009A3201" w:rsidP="009A3201">
      <w:pPr>
        <w:pStyle w:val="Prrafodelista"/>
        <w:numPr>
          <w:ilvl w:val="0"/>
          <w:numId w:val="2"/>
        </w:numPr>
        <w:jc w:val="both"/>
        <w:rPr>
          <w:del w:id="160" w:author="Juan Cohete" w:date="2018-09-07T01:15:00Z"/>
          <w:rFonts w:ascii="Times New Roman" w:hAnsi="Times New Roman" w:cs="Times New Roman"/>
        </w:rPr>
      </w:pPr>
      <w:del w:id="161" w:author="Juan Cohete" w:date="2018-09-07T01:15:00Z">
        <w:r w:rsidDel="004E1C48">
          <w:rPr>
            <w:rFonts w:ascii="Times New Roman" w:hAnsi="Times New Roman" w:cs="Times New Roman"/>
          </w:rPr>
          <w:delText>Sistema de administración para el control del estado de la plataforma.</w:delText>
        </w:r>
      </w:del>
    </w:p>
    <w:p w14:paraId="5F049CE2" w14:textId="1057B4D6" w:rsidR="009A3201" w:rsidDel="004E1C48" w:rsidRDefault="009A3201" w:rsidP="009A3201">
      <w:pPr>
        <w:pStyle w:val="Prrafodelista"/>
        <w:numPr>
          <w:ilvl w:val="0"/>
          <w:numId w:val="2"/>
        </w:numPr>
        <w:jc w:val="both"/>
        <w:rPr>
          <w:del w:id="162" w:author="Juan Cohete" w:date="2018-09-07T01:15:00Z"/>
          <w:rFonts w:ascii="Times New Roman" w:hAnsi="Times New Roman" w:cs="Times New Roman"/>
        </w:rPr>
      </w:pPr>
      <w:del w:id="163" w:author="Juan Cohete" w:date="2018-09-07T01:15:00Z">
        <w:r w:rsidDel="004E1C48">
          <w:rPr>
            <w:rFonts w:ascii="Times New Roman" w:hAnsi="Times New Roman" w:cs="Times New Roman"/>
          </w:rPr>
          <w:delText>Multiplataforma.</w:delText>
        </w:r>
      </w:del>
    </w:p>
    <w:p w14:paraId="4F036464" w14:textId="001ABDBC" w:rsidR="009A3201" w:rsidRPr="00555468" w:rsidRDefault="009A3201" w:rsidP="009A3201">
      <w:pPr>
        <w:pStyle w:val="Prrafodelista"/>
        <w:numPr>
          <w:ilvl w:val="0"/>
          <w:numId w:val="2"/>
        </w:numPr>
        <w:jc w:val="both"/>
        <w:rPr>
          <w:rFonts w:ascii="Times New Roman" w:hAnsi="Times New Roman" w:cs="Times New Roman"/>
        </w:rPr>
      </w:pPr>
      <w:del w:id="164" w:author="Juan Cohete" w:date="2018-09-07T01:15:00Z">
        <w:r w:rsidDel="004E1C48">
          <w:rPr>
            <w:rFonts w:ascii="Times New Roman" w:hAnsi="Times New Roman" w:cs="Times New Roman"/>
          </w:rPr>
          <w:delText>Mostrar el uso de las tecnologías de Microsoft para la resolución de este tipo de proyectos.</w:delText>
        </w:r>
      </w:del>
    </w:p>
    <w:p w14:paraId="502F2572" w14:textId="77777777" w:rsidR="009A3201" w:rsidRPr="00B20C14" w:rsidRDefault="009A3201" w:rsidP="009A3201">
      <w:pPr>
        <w:rPr>
          <w:rFonts w:ascii="Times New Roman" w:hAnsi="Times New Roman" w:cs="Times New Roman"/>
          <w:b/>
        </w:rPr>
      </w:pPr>
      <w:r>
        <w:rPr>
          <w:rFonts w:ascii="Times New Roman" w:hAnsi="Times New Roman" w:cs="Times New Roman"/>
          <w:b/>
        </w:rPr>
        <w:br w:type="page"/>
      </w:r>
    </w:p>
    <w:p w14:paraId="3BBC6D71" w14:textId="77777777" w:rsidR="009A3201" w:rsidRPr="00B971CD" w:rsidRDefault="009A3201" w:rsidP="009A3201">
      <w:pPr>
        <w:rPr>
          <w:rFonts w:asciiTheme="majorHAnsi" w:hAnsiTheme="majorHAnsi" w:cstheme="majorHAnsi"/>
          <w:b/>
          <w:color w:val="1F4E79" w:themeColor="accent1" w:themeShade="80"/>
          <w:sz w:val="40"/>
          <w:szCs w:val="40"/>
        </w:rPr>
      </w:pPr>
      <w:r w:rsidRPr="00B971CD">
        <w:rPr>
          <w:rFonts w:asciiTheme="majorHAnsi" w:hAnsiTheme="majorHAnsi" w:cstheme="majorHAnsi"/>
          <w:b/>
          <w:color w:val="1F4E79" w:themeColor="accent1" w:themeShade="80"/>
          <w:sz w:val="40"/>
          <w:szCs w:val="40"/>
        </w:rPr>
        <w:lastRenderedPageBreak/>
        <w:t>ESTRUCTURA</w:t>
      </w:r>
    </w:p>
    <w:p w14:paraId="46BF5886" w14:textId="77777777" w:rsidR="009A3201" w:rsidRPr="009E5306" w:rsidRDefault="009A3201" w:rsidP="009A3201">
      <w:pPr>
        <w:pStyle w:val="Prrafodelista"/>
        <w:ind w:left="384"/>
      </w:pPr>
    </w:p>
    <w:p w14:paraId="35B3E9AB" w14:textId="77777777" w:rsidR="009A3201" w:rsidRDefault="009A3201" w:rsidP="009A3201">
      <w:pPr>
        <w:jc w:val="both"/>
        <w:rPr>
          <w:rFonts w:ascii="Times New Roman" w:hAnsi="Times New Roman" w:cs="Times New Roman"/>
        </w:rPr>
      </w:pPr>
      <w:r w:rsidRPr="00222680">
        <w:rPr>
          <w:rFonts w:ascii="Times New Roman" w:hAnsi="Times New Roman" w:cs="Times New Roman"/>
        </w:rPr>
        <w:t>A lo largo de este documento voy a explicar el proce</w:t>
      </w:r>
      <w:r>
        <w:rPr>
          <w:rFonts w:ascii="Times New Roman" w:hAnsi="Times New Roman" w:cs="Times New Roman"/>
        </w:rPr>
        <w:t>so de desarrollo que he seguido explicando los análisis previos, diseño, implementación… en los siguientes capítulos.</w:t>
      </w:r>
      <w:r w:rsidRPr="00222680">
        <w:rPr>
          <w:rFonts w:ascii="Times New Roman" w:hAnsi="Times New Roman" w:cs="Times New Roman"/>
        </w:rPr>
        <w:t xml:space="preserve"> </w:t>
      </w:r>
    </w:p>
    <w:p w14:paraId="5218088E" w14:textId="77777777" w:rsidR="009A3201" w:rsidRPr="00B971CD" w:rsidRDefault="009A3201" w:rsidP="009A3201">
      <w:pPr>
        <w:pStyle w:val="Prrafodelista"/>
        <w:numPr>
          <w:ilvl w:val="0"/>
          <w:numId w:val="3"/>
        </w:numPr>
        <w:jc w:val="both"/>
        <w:rPr>
          <w:rFonts w:ascii="Times New Roman" w:hAnsi="Times New Roman" w:cs="Times New Roman"/>
          <w:b/>
        </w:rPr>
      </w:pPr>
      <w:r>
        <w:rPr>
          <w:rFonts w:ascii="Times New Roman" w:hAnsi="Times New Roman" w:cs="Times New Roman"/>
          <w:b/>
        </w:rPr>
        <w:t>Capítulo 1</w:t>
      </w:r>
      <w:r w:rsidRPr="004926EC">
        <w:rPr>
          <w:rFonts w:ascii="Times New Roman" w:hAnsi="Times New Roman" w:cs="Times New Roman"/>
          <w:b/>
        </w:rPr>
        <w:t>: Análisis de los sistemas de organización personal.</w:t>
      </w:r>
      <w:r>
        <w:rPr>
          <w:rFonts w:ascii="Times New Roman" w:hAnsi="Times New Roman" w:cs="Times New Roman"/>
          <w:b/>
        </w:rPr>
        <w:t xml:space="preserve"> </w:t>
      </w:r>
      <w:r>
        <w:rPr>
          <w:rFonts w:ascii="Times New Roman" w:hAnsi="Times New Roman" w:cs="Times New Roman"/>
        </w:rPr>
        <w:t>En este capítulo explicaré el análisis realizado a las demás plataformas de organización que se encuentran en el mercado.</w:t>
      </w:r>
    </w:p>
    <w:p w14:paraId="7F0D1BB4" w14:textId="77777777" w:rsidR="009A3201" w:rsidRPr="004926EC" w:rsidRDefault="009A3201" w:rsidP="009A3201">
      <w:pPr>
        <w:pStyle w:val="Prrafodelista"/>
        <w:jc w:val="both"/>
        <w:rPr>
          <w:rFonts w:ascii="Times New Roman" w:hAnsi="Times New Roman" w:cs="Times New Roman"/>
          <w:b/>
        </w:rPr>
      </w:pPr>
    </w:p>
    <w:p w14:paraId="34ECCCB7" w14:textId="77777777" w:rsidR="009A3201" w:rsidRPr="00B971CD" w:rsidRDefault="009A3201" w:rsidP="009A3201">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2: Tecnologías web empleadas. </w:t>
      </w:r>
      <w:r>
        <w:rPr>
          <w:rFonts w:ascii="Times New Roman" w:hAnsi="Times New Roman" w:cs="Times New Roman"/>
        </w:rPr>
        <w:t>Aquí realizaré un análisis de las tecnologías web que estaban a mi disposición para el desarrollo del proyecto y analizaré las ventajas y desventajas para argumentar mi decisión final.</w:t>
      </w:r>
    </w:p>
    <w:p w14:paraId="7B7659ED" w14:textId="77777777" w:rsidR="009A3201" w:rsidRPr="00B971CD" w:rsidRDefault="009A3201" w:rsidP="009A3201">
      <w:pPr>
        <w:pStyle w:val="Prrafodelista"/>
        <w:rPr>
          <w:rFonts w:ascii="Times New Roman" w:hAnsi="Times New Roman" w:cs="Times New Roman"/>
          <w:b/>
        </w:rPr>
      </w:pPr>
    </w:p>
    <w:p w14:paraId="0664C3F3" w14:textId="77777777" w:rsidR="009A3201" w:rsidRPr="00B971CD" w:rsidRDefault="009A3201" w:rsidP="009A3201">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3: Gestión del Proyecto. </w:t>
      </w:r>
      <w:r w:rsidRPr="004926EC">
        <w:rPr>
          <w:rFonts w:ascii="Times New Roman" w:hAnsi="Times New Roman" w:cs="Times New Roman"/>
        </w:rPr>
        <w:t xml:space="preserve">En este capítulo hablaré de </w:t>
      </w:r>
      <w:r>
        <w:rPr>
          <w:rFonts w:ascii="Times New Roman" w:hAnsi="Times New Roman" w:cs="Times New Roman"/>
        </w:rPr>
        <w:t>mi organización seguida a lo largo de este proyecto mostrando el ciclo de vida y la metodología empleada.</w:t>
      </w:r>
    </w:p>
    <w:p w14:paraId="62BDF5A7" w14:textId="77777777" w:rsidR="009A3201" w:rsidRPr="00B971CD" w:rsidRDefault="009A3201" w:rsidP="009A3201">
      <w:pPr>
        <w:pStyle w:val="Prrafodelista"/>
        <w:rPr>
          <w:rFonts w:ascii="Times New Roman" w:hAnsi="Times New Roman" w:cs="Times New Roman"/>
          <w:b/>
        </w:rPr>
      </w:pPr>
    </w:p>
    <w:p w14:paraId="2C85E03C" w14:textId="77777777" w:rsidR="009A3201" w:rsidRPr="00B971CD" w:rsidRDefault="009A3201" w:rsidP="009A3201">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4: Especificación de requisitos. </w:t>
      </w:r>
      <w:r>
        <w:rPr>
          <w:rFonts w:ascii="Times New Roman" w:hAnsi="Times New Roman" w:cs="Times New Roman"/>
        </w:rPr>
        <w:t>Aquí analizaremos los requisitos que deberá cumplir la aplicación y su funcionalidad.</w:t>
      </w:r>
    </w:p>
    <w:p w14:paraId="26F82C19" w14:textId="77777777" w:rsidR="009A3201" w:rsidRPr="00B971CD" w:rsidRDefault="009A3201" w:rsidP="009A3201">
      <w:pPr>
        <w:pStyle w:val="Prrafodelista"/>
        <w:rPr>
          <w:rFonts w:ascii="Times New Roman" w:hAnsi="Times New Roman" w:cs="Times New Roman"/>
          <w:b/>
        </w:rPr>
      </w:pPr>
    </w:p>
    <w:p w14:paraId="19C08DCE" w14:textId="77777777" w:rsidR="009A3201" w:rsidRPr="00B971CD" w:rsidRDefault="009A3201" w:rsidP="009A3201">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5: Análisis. </w:t>
      </w:r>
      <w:r>
        <w:rPr>
          <w:rFonts w:ascii="Times New Roman" w:hAnsi="Times New Roman" w:cs="Times New Roman"/>
        </w:rPr>
        <w:t>En este apartado hablare de la extracción de clases dentro del proyecto y como deben de ser las relaciones entre ellas para que la aplicación funcione correctamente.</w:t>
      </w:r>
    </w:p>
    <w:p w14:paraId="0B0CDFB2" w14:textId="77777777" w:rsidR="009A3201" w:rsidRPr="00B971CD" w:rsidRDefault="009A3201" w:rsidP="009A3201">
      <w:pPr>
        <w:pStyle w:val="Prrafodelista"/>
        <w:rPr>
          <w:rFonts w:ascii="Times New Roman" w:hAnsi="Times New Roman" w:cs="Times New Roman"/>
          <w:b/>
        </w:rPr>
      </w:pPr>
    </w:p>
    <w:p w14:paraId="07EE6A90" w14:textId="77777777" w:rsidR="009A3201" w:rsidRPr="00B971CD" w:rsidRDefault="009A3201" w:rsidP="009A3201">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6: Diseño. </w:t>
      </w:r>
      <w:r>
        <w:rPr>
          <w:rFonts w:ascii="Times New Roman" w:hAnsi="Times New Roman" w:cs="Times New Roman"/>
        </w:rPr>
        <w:t>En este capítulo mostraré como he decidido diseñar la aplicación tanto a nivel estético como a nivel de arquitectura.</w:t>
      </w:r>
    </w:p>
    <w:p w14:paraId="607AC0F2" w14:textId="77777777" w:rsidR="009A3201" w:rsidRPr="00B971CD" w:rsidRDefault="009A3201" w:rsidP="009A3201">
      <w:pPr>
        <w:pStyle w:val="Prrafodelista"/>
        <w:rPr>
          <w:rFonts w:ascii="Times New Roman" w:hAnsi="Times New Roman" w:cs="Times New Roman"/>
          <w:b/>
        </w:rPr>
      </w:pPr>
    </w:p>
    <w:p w14:paraId="6048EB50" w14:textId="77777777" w:rsidR="009A3201" w:rsidRPr="00B971CD" w:rsidRDefault="009A3201" w:rsidP="009A3201">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7: Implementación. </w:t>
      </w:r>
      <w:r>
        <w:rPr>
          <w:rFonts w:ascii="Times New Roman" w:hAnsi="Times New Roman" w:cs="Times New Roman"/>
        </w:rPr>
        <w:t>Aquí voy a hablar de las medidas y las pautas llevadas a cabo a la hora de implementar y desarrollar la aplicación.</w:t>
      </w:r>
    </w:p>
    <w:p w14:paraId="68784F60" w14:textId="77777777" w:rsidR="009A3201" w:rsidRPr="00B971CD" w:rsidRDefault="009A3201" w:rsidP="009A3201">
      <w:pPr>
        <w:pStyle w:val="Prrafodelista"/>
        <w:rPr>
          <w:rFonts w:ascii="Times New Roman" w:hAnsi="Times New Roman" w:cs="Times New Roman"/>
          <w:b/>
        </w:rPr>
      </w:pPr>
    </w:p>
    <w:p w14:paraId="6A8A049E" w14:textId="77777777" w:rsidR="009A3201" w:rsidRPr="004926EC" w:rsidRDefault="009A3201" w:rsidP="009A3201">
      <w:pPr>
        <w:pStyle w:val="Prrafodelista"/>
        <w:numPr>
          <w:ilvl w:val="0"/>
          <w:numId w:val="3"/>
        </w:numPr>
        <w:jc w:val="both"/>
        <w:rPr>
          <w:rFonts w:ascii="Times New Roman" w:hAnsi="Times New Roman" w:cs="Times New Roman"/>
          <w:b/>
        </w:rPr>
      </w:pPr>
      <w:r>
        <w:rPr>
          <w:rFonts w:ascii="Times New Roman" w:hAnsi="Times New Roman" w:cs="Times New Roman"/>
          <w:b/>
        </w:rPr>
        <w:t xml:space="preserve">Capítulo 8: Conclusiones. </w:t>
      </w:r>
      <w:r>
        <w:rPr>
          <w:rFonts w:ascii="Times New Roman" w:hAnsi="Times New Roman" w:cs="Times New Roman"/>
        </w:rPr>
        <w:t>Finalmente, en este capítulo se hablará de las conclusiones generales del proyecto y el nivel de satisfacción con los logros obtenidos.</w:t>
      </w:r>
    </w:p>
    <w:p w14:paraId="4BE00D12" w14:textId="77777777" w:rsidR="00793441" w:rsidRDefault="00793441"/>
    <w:sectPr w:rsidR="0079344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9" w:author="Juan Cohete" w:date="2018-09-07T00:51:00Z" w:initials="JC">
    <w:p w14:paraId="0F5B97F7" w14:textId="4C113E98" w:rsidR="00590A97" w:rsidRDefault="00590A97">
      <w:pPr>
        <w:pStyle w:val="Textocomentario"/>
      </w:pPr>
      <w:r>
        <w:rPr>
          <w:rStyle w:val="Refdecomentario"/>
        </w:rPr>
        <w:annotationRef/>
      </w:r>
      <w:r>
        <w:t>Si realmente se ha hecho una comparativa</w:t>
      </w:r>
    </w:p>
  </w:comment>
  <w:comment w:id="76" w:author="Juan Cohete" w:date="2018-09-07T00:39:00Z" w:initials="JC">
    <w:p w14:paraId="636DCAE1" w14:textId="77777777" w:rsidR="008A4D05" w:rsidRDefault="008A4D05">
      <w:pPr>
        <w:pStyle w:val="Textocomentario"/>
      </w:pPr>
      <w:r>
        <w:rPr>
          <w:rStyle w:val="Refdecomentario"/>
        </w:rPr>
        <w:annotationRef/>
      </w:r>
      <w:r>
        <w:t xml:space="preserve">Ver si se puede reaprovechar. De hecho habría que hacer la </w:t>
      </w:r>
      <w:proofErr w:type="spellStart"/>
      <w:r>
        <w:t>motivacion</w:t>
      </w:r>
      <w:proofErr w:type="spellEnd"/>
      <w:r>
        <w:t xml:space="preserve"> un poco más larga.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5B97F7" w15:done="0"/>
  <w15:commentEx w15:paraId="636DCA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D65E6"/>
    <w:multiLevelType w:val="hybridMultilevel"/>
    <w:tmpl w:val="7774325C"/>
    <w:lvl w:ilvl="0" w:tplc="76EA797E">
      <w:start w:val="13"/>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744E10"/>
    <w:multiLevelType w:val="hybridMultilevel"/>
    <w:tmpl w:val="DF58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B7249B"/>
    <w:multiLevelType w:val="hybridMultilevel"/>
    <w:tmpl w:val="151C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 Cohete">
    <w15:presenceInfo w15:providerId="Windows Live" w15:userId="f6d6159ca64c5a49"/>
  </w15:person>
  <w15:person w15:author="Javier Fuentes Barragán">
    <w15:presenceInfo w15:providerId="None" w15:userId="Javier Fuentes Barrag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443"/>
    <w:rsid w:val="00121763"/>
    <w:rsid w:val="00266B31"/>
    <w:rsid w:val="00323CC1"/>
    <w:rsid w:val="00373080"/>
    <w:rsid w:val="004E1C48"/>
    <w:rsid w:val="00590A97"/>
    <w:rsid w:val="00793441"/>
    <w:rsid w:val="007A147E"/>
    <w:rsid w:val="008A4D05"/>
    <w:rsid w:val="009A3201"/>
    <w:rsid w:val="00A00281"/>
    <w:rsid w:val="00A01D5F"/>
    <w:rsid w:val="00A451F6"/>
    <w:rsid w:val="00AD0F04"/>
    <w:rsid w:val="00C43443"/>
    <w:rsid w:val="00CC3A9F"/>
    <w:rsid w:val="00ED39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1BAD"/>
  <w15:chartTrackingRefBased/>
  <w15:docId w15:val="{B3487282-F022-4719-AFA4-434AB5A0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201"/>
  </w:style>
  <w:style w:type="paragraph" w:styleId="Ttulo1">
    <w:name w:val="heading 1"/>
    <w:basedOn w:val="Normal"/>
    <w:next w:val="Normal"/>
    <w:link w:val="Ttulo1Car"/>
    <w:uiPriority w:val="9"/>
    <w:qFormat/>
    <w:rsid w:val="00C43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43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344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43443"/>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uiPriority w:val="1"/>
    <w:qFormat/>
    <w:rsid w:val="00C43443"/>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C43443"/>
    <w:rPr>
      <w:rFonts w:ascii="Arial" w:eastAsia="Arial" w:hAnsi="Arial"/>
      <w:lang w:val="en-US"/>
    </w:rPr>
  </w:style>
  <w:style w:type="paragraph" w:styleId="Prrafodelista">
    <w:name w:val="List Paragraph"/>
    <w:basedOn w:val="Normal"/>
    <w:uiPriority w:val="34"/>
    <w:qFormat/>
    <w:rsid w:val="00C43443"/>
    <w:pPr>
      <w:ind w:left="720"/>
      <w:contextualSpacing/>
    </w:pPr>
  </w:style>
  <w:style w:type="paragraph" w:styleId="Revisin">
    <w:name w:val="Revision"/>
    <w:hidden/>
    <w:uiPriority w:val="99"/>
    <w:semiHidden/>
    <w:rsid w:val="00AD0F04"/>
    <w:pPr>
      <w:spacing w:after="0" w:line="240" w:lineRule="auto"/>
    </w:pPr>
  </w:style>
  <w:style w:type="paragraph" w:styleId="Textodeglobo">
    <w:name w:val="Balloon Text"/>
    <w:basedOn w:val="Normal"/>
    <w:link w:val="TextodegloboCar"/>
    <w:uiPriority w:val="99"/>
    <w:semiHidden/>
    <w:unhideWhenUsed/>
    <w:rsid w:val="00AD0F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0F04"/>
    <w:rPr>
      <w:rFonts w:ascii="Segoe UI" w:hAnsi="Segoe UI" w:cs="Segoe UI"/>
      <w:sz w:val="18"/>
      <w:szCs w:val="18"/>
    </w:rPr>
  </w:style>
  <w:style w:type="character" w:styleId="Refdecomentario">
    <w:name w:val="annotation reference"/>
    <w:basedOn w:val="Fuentedeprrafopredeter"/>
    <w:uiPriority w:val="99"/>
    <w:semiHidden/>
    <w:unhideWhenUsed/>
    <w:rsid w:val="008A4D05"/>
    <w:rPr>
      <w:sz w:val="16"/>
      <w:szCs w:val="16"/>
    </w:rPr>
  </w:style>
  <w:style w:type="paragraph" w:styleId="Textocomentario">
    <w:name w:val="annotation text"/>
    <w:basedOn w:val="Normal"/>
    <w:link w:val="TextocomentarioCar"/>
    <w:uiPriority w:val="99"/>
    <w:semiHidden/>
    <w:unhideWhenUsed/>
    <w:rsid w:val="008A4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A4D05"/>
    <w:rPr>
      <w:sz w:val="20"/>
      <w:szCs w:val="20"/>
    </w:rPr>
  </w:style>
  <w:style w:type="paragraph" w:styleId="Asuntodelcomentario">
    <w:name w:val="annotation subject"/>
    <w:basedOn w:val="Textocomentario"/>
    <w:next w:val="Textocomentario"/>
    <w:link w:val="AsuntodelcomentarioCar"/>
    <w:uiPriority w:val="99"/>
    <w:semiHidden/>
    <w:unhideWhenUsed/>
    <w:rsid w:val="008A4D05"/>
    <w:rPr>
      <w:b/>
      <w:bCs/>
    </w:rPr>
  </w:style>
  <w:style w:type="character" w:customStyle="1" w:styleId="AsuntodelcomentarioCar">
    <w:name w:val="Asunto del comentario Car"/>
    <w:basedOn w:val="TextocomentarioCar"/>
    <w:link w:val="Asuntodelcomentario"/>
    <w:uiPriority w:val="99"/>
    <w:semiHidden/>
    <w:rsid w:val="008A4D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1292</Words>
  <Characters>6981</Characters>
  <Application>Microsoft Office Word</Application>
  <DocSecurity>0</DocSecurity>
  <Lines>134</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3</cp:revision>
  <dcterms:created xsi:type="dcterms:W3CDTF">2018-09-07T00:14:00Z</dcterms:created>
  <dcterms:modified xsi:type="dcterms:W3CDTF">2018-09-07T01:55:00Z</dcterms:modified>
</cp:coreProperties>
</file>