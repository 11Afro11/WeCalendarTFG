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C1289" w14:textId="77777777" w:rsidR="00082061" w:rsidRPr="00B20C14" w:rsidRDefault="00082061" w:rsidP="00082061">
      <w:pPr>
        <w:rPr>
          <w:b/>
          <w:color w:val="1F4E79" w:themeColor="accent1" w:themeShade="80"/>
          <w:sz w:val="52"/>
          <w:szCs w:val="52"/>
        </w:rPr>
      </w:pPr>
      <w:bookmarkStart w:id="0" w:name="_GoBack"/>
      <w:bookmarkEnd w:id="0"/>
      <w:r>
        <w:rPr>
          <w:b/>
          <w:color w:val="1F4E79" w:themeColor="accent1" w:themeShade="80"/>
          <w:sz w:val="52"/>
          <w:szCs w:val="52"/>
        </w:rPr>
        <w:t>CAPÍTULO 6</w:t>
      </w:r>
    </w:p>
    <w:p w14:paraId="3B1FD61B" w14:textId="77777777" w:rsidR="00082061" w:rsidRPr="00830077" w:rsidRDefault="00082061" w:rsidP="00082061">
      <w:pPr>
        <w:pStyle w:val="Ttulo1"/>
        <w:rPr>
          <w:rFonts w:asciiTheme="minorHAnsi" w:hAnsiTheme="minorHAnsi"/>
          <w:b/>
          <w:color w:val="1F4E79" w:themeColor="accent1" w:themeShade="80"/>
          <w:sz w:val="52"/>
          <w:szCs w:val="52"/>
        </w:rPr>
      </w:pPr>
      <w:bookmarkStart w:id="1" w:name="_Toc523945595"/>
      <w:r w:rsidRPr="00830077">
        <w:rPr>
          <w:rFonts w:asciiTheme="minorHAnsi" w:hAnsiTheme="minorHAnsi"/>
          <w:b/>
          <w:color w:val="1F4E79" w:themeColor="accent1" w:themeShade="80"/>
          <w:sz w:val="52"/>
          <w:szCs w:val="52"/>
        </w:rPr>
        <w:t>DISEÑO</w:t>
      </w:r>
      <w:bookmarkEnd w:id="1"/>
    </w:p>
    <w:p w14:paraId="4F659676" w14:textId="77777777" w:rsidR="00082061" w:rsidRPr="00B20C14" w:rsidRDefault="00082061" w:rsidP="00082061"/>
    <w:p w14:paraId="0749FFBE" w14:textId="77777777" w:rsidR="00082061" w:rsidRPr="00830077" w:rsidRDefault="00082061" w:rsidP="00082061">
      <w:pPr>
        <w:pStyle w:val="Ttulo2"/>
        <w:rPr>
          <w:b/>
          <w:color w:val="1F4E79" w:themeColor="accent1" w:themeShade="80"/>
          <w:sz w:val="40"/>
          <w:szCs w:val="40"/>
        </w:rPr>
      </w:pPr>
      <w:bookmarkStart w:id="2" w:name="_Toc523945596"/>
      <w:r>
        <w:rPr>
          <w:b/>
          <w:color w:val="1F4E79" w:themeColor="accent1" w:themeShade="80"/>
          <w:sz w:val="40"/>
          <w:szCs w:val="40"/>
        </w:rPr>
        <w:t>6</w:t>
      </w:r>
      <w:r w:rsidRPr="00830077">
        <w:rPr>
          <w:b/>
          <w:color w:val="1F4E79" w:themeColor="accent1" w:themeShade="80"/>
          <w:sz w:val="40"/>
          <w:szCs w:val="40"/>
        </w:rPr>
        <w:t>.1 ARQUITECTURA</w:t>
      </w:r>
      <w:bookmarkEnd w:id="2"/>
    </w:p>
    <w:p w14:paraId="3CE4CB74" w14:textId="77777777" w:rsidR="00082061" w:rsidRPr="00B20C14" w:rsidRDefault="00082061" w:rsidP="00082061"/>
    <w:p w14:paraId="305DFA28" w14:textId="77777777" w:rsidR="00082061" w:rsidRDefault="00082061" w:rsidP="00323D25">
      <w:pPr>
        <w:jc w:val="both"/>
        <w:rPr>
          <w:rFonts w:ascii="Times New Roman" w:hAnsi="Times New Roman" w:cs="Times New Roman"/>
        </w:rPr>
      </w:pPr>
      <w:r w:rsidRPr="00A74D2E">
        <w:rPr>
          <w:rFonts w:ascii="Times New Roman" w:hAnsi="Times New Roman" w:cs="Times New Roman"/>
        </w:rPr>
        <w:t>En este proyecto vamos a tener una división muy fuerte en</w:t>
      </w:r>
      <w:ins w:id="3" w:author="Juan Cohete" w:date="2018-09-07T02:24:00Z">
        <w:r w:rsidR="00323D25">
          <w:rPr>
            <w:rFonts w:ascii="Times New Roman" w:hAnsi="Times New Roman" w:cs="Times New Roman"/>
          </w:rPr>
          <w:t xml:space="preserve">tre el cliente que accede a los recursos que proporciona una plataforma web. </w:t>
        </w:r>
      </w:ins>
      <w:ins w:id="4" w:author="Juan Cohete" w:date="2018-09-07T02:25:00Z">
        <w:r w:rsidR="00323D25">
          <w:rPr>
            <w:rFonts w:ascii="Times New Roman" w:hAnsi="Times New Roman" w:cs="Times New Roman"/>
          </w:rPr>
          <w:t>Por eso, se ha seguido una arquitectura de dos niveles</w:t>
        </w:r>
      </w:ins>
      <w:ins w:id="5" w:author="Juan Cohete" w:date="2018-09-07T02:27:00Z">
        <w:r w:rsidR="00323D25">
          <w:rPr>
            <w:rFonts w:ascii="Times New Roman" w:hAnsi="Times New Roman" w:cs="Times New Roman"/>
          </w:rPr>
          <w:t xml:space="preserve"> </w:t>
        </w:r>
      </w:ins>
      <w:ins w:id="6" w:author="Juan Cohete" w:date="2018-09-07T02:25:00Z">
        <w:r w:rsidR="00323D25">
          <w:rPr>
            <w:rFonts w:ascii="Times New Roman" w:hAnsi="Times New Roman" w:cs="Times New Roman"/>
          </w:rPr>
          <w:t>en el que distinguimos un</w:t>
        </w:r>
      </w:ins>
      <w:del w:id="7" w:author="Juan Cohete" w:date="2018-09-07T02:25:00Z">
        <w:r w:rsidRPr="00A74D2E" w:rsidDel="00323D25">
          <w:rPr>
            <w:rFonts w:ascii="Times New Roman" w:hAnsi="Times New Roman" w:cs="Times New Roman"/>
          </w:rPr>
          <w:delText xml:space="preserve"> el código, debemos distinguir entre </w:delText>
        </w:r>
      </w:del>
      <w:del w:id="8" w:author="Juan Cohete" w:date="2018-09-07T02:26:00Z">
        <w:r w:rsidRPr="00A74D2E" w:rsidDel="00323D25">
          <w:rPr>
            <w:rFonts w:ascii="Times New Roman" w:hAnsi="Times New Roman" w:cs="Times New Roman"/>
          </w:rPr>
          <w:delText>el</w:delText>
        </w:r>
      </w:del>
      <w:r w:rsidRPr="00A74D2E">
        <w:rPr>
          <w:rFonts w:ascii="Times New Roman" w:hAnsi="Times New Roman" w:cs="Times New Roman"/>
        </w:rPr>
        <w:t xml:space="preserve"> Front-End y el Back-End de la aplicación. En este caso </w:t>
      </w:r>
      <w:ins w:id="9" w:author="Juan Cohete" w:date="2018-09-07T02:27:00Z">
        <w:r w:rsidR="00323D25">
          <w:rPr>
            <w:rFonts w:ascii="Times New Roman" w:hAnsi="Times New Roman" w:cs="Times New Roman"/>
          </w:rPr>
          <w:t xml:space="preserve">como </w:t>
        </w:r>
        <w:proofErr w:type="spellStart"/>
        <w:r w:rsidR="00323D25">
          <w:rPr>
            <w:rFonts w:ascii="Times New Roman" w:hAnsi="Times New Roman" w:cs="Times New Roman"/>
          </w:rPr>
          <w:t>Front</w:t>
        </w:r>
      </w:ins>
      <w:ins w:id="10" w:author="Juan Cohete" w:date="2018-09-07T02:28:00Z">
        <w:r w:rsidR="00323D25">
          <w:rPr>
            <w:rFonts w:ascii="Times New Roman" w:hAnsi="Times New Roman" w:cs="Times New Roman"/>
          </w:rPr>
          <w:t>end</w:t>
        </w:r>
        <w:proofErr w:type="spellEnd"/>
        <w:r w:rsidR="00323D25">
          <w:rPr>
            <w:rFonts w:ascii="Times New Roman" w:hAnsi="Times New Roman" w:cs="Times New Roman"/>
          </w:rPr>
          <w:t xml:space="preserve"> tendremos la aplicación cliente que se encargará de conectarse a la plataforma y tener acceso a los recursos que proporciona el Back-End.</w:t>
        </w:r>
      </w:ins>
      <w:del w:id="11" w:author="Juan Cohete" w:date="2018-09-07T02:28:00Z">
        <w:r w:rsidRPr="00A74D2E" w:rsidDel="00323D25">
          <w:rPr>
            <w:rFonts w:ascii="Times New Roman" w:hAnsi="Times New Roman" w:cs="Times New Roman"/>
          </w:rPr>
          <w:delText>tendremos dos aplicaciones de Front-End, las cuales serán la página web principal y la página de administración.</w:delText>
        </w:r>
      </w:del>
      <w:r w:rsidRPr="00A74D2E">
        <w:rPr>
          <w:rFonts w:ascii="Times New Roman" w:hAnsi="Times New Roman" w:cs="Times New Roman"/>
        </w:rPr>
        <w:t xml:space="preserve"> En el Back-End nos encontraremos todo lo relacionado con las consultas y el procesado de los datos en este caso nos lo encontramos dividido en varias capas, por un lado, la API REST, luego una capa de negocio, encargada de realizar la lógica de las peticiones y finalmente una capa de datos que se encargará de hacer consultas simples a la base de </w:t>
      </w:r>
      <w:commentRangeStart w:id="12"/>
      <w:r w:rsidRPr="00A74D2E">
        <w:rPr>
          <w:rFonts w:ascii="Times New Roman" w:hAnsi="Times New Roman" w:cs="Times New Roman"/>
        </w:rPr>
        <w:t>datos</w:t>
      </w:r>
      <w:commentRangeEnd w:id="12"/>
      <w:r w:rsidR="00323D25">
        <w:rPr>
          <w:rStyle w:val="Refdecomentario"/>
        </w:rPr>
        <w:commentReference w:id="12"/>
      </w:r>
      <w:r w:rsidRPr="00A74D2E">
        <w:rPr>
          <w:rFonts w:ascii="Times New Roman" w:hAnsi="Times New Roman" w:cs="Times New Roman"/>
        </w:rPr>
        <w:t>.</w:t>
      </w:r>
    </w:p>
    <w:p w14:paraId="2052A248" w14:textId="77777777" w:rsidR="00082061" w:rsidRPr="00A74D2E" w:rsidRDefault="00082061" w:rsidP="00082061">
      <w:pPr>
        <w:jc w:val="both"/>
        <w:rPr>
          <w:rFonts w:ascii="Times New Roman" w:hAnsi="Times New Roman" w:cs="Times New Roman"/>
        </w:rPr>
      </w:pPr>
    </w:p>
    <w:p w14:paraId="1D285E27" w14:textId="77777777" w:rsidR="00082061" w:rsidRDefault="00082061" w:rsidP="00082061">
      <w:pPr>
        <w:keepNext/>
        <w:jc w:val="both"/>
      </w:pPr>
      <w:r>
        <w:rPr>
          <w:noProof/>
          <w:lang w:eastAsia="es-ES"/>
        </w:rPr>
        <w:drawing>
          <wp:inline distT="0" distB="0" distL="0" distR="0" wp14:anchorId="7DD75420" wp14:editId="48C33AB3">
            <wp:extent cx="5400040" cy="22904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quitectura.jpg"/>
                    <pic:cNvPicPr/>
                  </pic:nvPicPr>
                  <pic:blipFill>
                    <a:blip r:embed="rId7">
                      <a:extLst>
                        <a:ext uri="{28A0092B-C50C-407E-A947-70E740481C1C}">
                          <a14:useLocalDpi xmlns:a14="http://schemas.microsoft.com/office/drawing/2010/main" val="0"/>
                        </a:ext>
                      </a:extLst>
                    </a:blip>
                    <a:stretch>
                      <a:fillRect/>
                    </a:stretch>
                  </pic:blipFill>
                  <pic:spPr>
                    <a:xfrm>
                      <a:off x="0" y="0"/>
                      <a:ext cx="5400040" cy="2290445"/>
                    </a:xfrm>
                    <a:prstGeom prst="rect">
                      <a:avLst/>
                    </a:prstGeom>
                  </pic:spPr>
                </pic:pic>
              </a:graphicData>
            </a:graphic>
          </wp:inline>
        </w:drawing>
      </w:r>
    </w:p>
    <w:p w14:paraId="30B0C846" w14:textId="77777777" w:rsidR="00082061" w:rsidRDefault="00082061" w:rsidP="00082061">
      <w:pPr>
        <w:pStyle w:val="Descripcin"/>
        <w:jc w:val="both"/>
      </w:pPr>
      <w:bookmarkStart w:id="13" w:name="_Toc523875280"/>
      <w:bookmarkStart w:id="14" w:name="_Toc523943165"/>
      <w:r>
        <w:t xml:space="preserve">Ilustración </w:t>
      </w:r>
      <w:r w:rsidR="00EF4924">
        <w:fldChar w:fldCharType="begin"/>
      </w:r>
      <w:r w:rsidR="00EF4924">
        <w:instrText xml:space="preserve"> SEQ Ilustración \* ARABIC </w:instrText>
      </w:r>
      <w:r w:rsidR="00EF4924">
        <w:fldChar w:fldCharType="separate"/>
      </w:r>
      <w:r>
        <w:rPr>
          <w:noProof/>
        </w:rPr>
        <w:t>8</w:t>
      </w:r>
      <w:r w:rsidR="00EF4924">
        <w:rPr>
          <w:noProof/>
        </w:rPr>
        <w:fldChar w:fldCharType="end"/>
      </w:r>
      <w:r>
        <w:t>. Arquitectura de la aplicación.</w:t>
      </w:r>
      <w:bookmarkEnd w:id="13"/>
      <w:bookmarkEnd w:id="14"/>
    </w:p>
    <w:p w14:paraId="08FFF18F" w14:textId="77777777" w:rsidR="00082061" w:rsidRPr="004A3111" w:rsidRDefault="00082061" w:rsidP="00082061"/>
    <w:p w14:paraId="5DE2C367" w14:textId="77777777" w:rsidR="00082061" w:rsidRDefault="00082061" w:rsidP="00082061">
      <w:pPr>
        <w:jc w:val="both"/>
        <w:rPr>
          <w:rFonts w:ascii="Times New Roman" w:hAnsi="Times New Roman" w:cs="Times New Roman"/>
        </w:rPr>
      </w:pPr>
      <w:r w:rsidRPr="00A74D2E">
        <w:rPr>
          <w:rFonts w:ascii="Times New Roman" w:hAnsi="Times New Roman" w:cs="Times New Roman"/>
        </w:rPr>
        <w:t>Gracias a esta arquitectura podemos realizar una abstracción mucho más eficiente de los datos, manteniendo una seguridad y permitiendo el acceso a los datos desde diversos dispositivos gracias a la API.</w:t>
      </w:r>
    </w:p>
    <w:p w14:paraId="5F6F390F" w14:textId="77777777" w:rsidR="00082061" w:rsidRPr="00A74D2E" w:rsidRDefault="00082061" w:rsidP="00082061">
      <w:pPr>
        <w:jc w:val="both"/>
        <w:rPr>
          <w:rFonts w:ascii="Times New Roman" w:hAnsi="Times New Roman" w:cs="Times New Roman"/>
        </w:rPr>
      </w:pPr>
    </w:p>
    <w:p w14:paraId="48ECCAD7" w14:textId="77777777" w:rsidR="00082061" w:rsidRPr="00830077" w:rsidRDefault="00082061" w:rsidP="00082061">
      <w:pPr>
        <w:pStyle w:val="Ttulo2"/>
        <w:rPr>
          <w:b/>
          <w:color w:val="1F4E79" w:themeColor="accent1" w:themeShade="80"/>
          <w:sz w:val="40"/>
          <w:szCs w:val="40"/>
        </w:rPr>
      </w:pPr>
      <w:bookmarkStart w:id="15" w:name="_Toc523945597"/>
      <w:r>
        <w:rPr>
          <w:b/>
          <w:color w:val="1F4E79" w:themeColor="accent1" w:themeShade="80"/>
          <w:sz w:val="40"/>
          <w:szCs w:val="40"/>
        </w:rPr>
        <w:t>6</w:t>
      </w:r>
      <w:r w:rsidRPr="00830077">
        <w:rPr>
          <w:b/>
          <w:color w:val="1F4E79" w:themeColor="accent1" w:themeShade="80"/>
          <w:sz w:val="40"/>
          <w:szCs w:val="40"/>
        </w:rPr>
        <w:t>.2 DIAGRAMA ENTIDAD RELACIÓN</w:t>
      </w:r>
      <w:bookmarkEnd w:id="15"/>
    </w:p>
    <w:p w14:paraId="3F2E8481" w14:textId="77777777" w:rsidR="00082061" w:rsidRDefault="00082061" w:rsidP="00082061">
      <w:pPr>
        <w:jc w:val="both"/>
      </w:pPr>
    </w:p>
    <w:p w14:paraId="769E2000" w14:textId="77777777" w:rsidR="00082061" w:rsidRDefault="00323D25" w:rsidP="00082061">
      <w:pPr>
        <w:jc w:val="both"/>
        <w:rPr>
          <w:rFonts w:ascii="Times New Roman" w:hAnsi="Times New Roman" w:cs="Times New Roman"/>
        </w:rPr>
      </w:pPr>
      <w:ins w:id="16" w:author="Juan Cohete" w:date="2018-09-07T02:30:00Z">
        <w:r>
          <w:rPr>
            <w:rFonts w:ascii="Times New Roman" w:hAnsi="Times New Roman" w:cs="Times New Roman"/>
          </w:rPr>
          <w:t>En la capa de datos es necesario almacenar de forma persistente la información que se gestiona con la plataforma. Por este motivo, es necesario elaborar un diagrama entidad-relaci</w:t>
        </w:r>
      </w:ins>
      <w:ins w:id="17" w:author="Juan Cohete" w:date="2018-09-07T02:31:00Z">
        <w:r>
          <w:rPr>
            <w:rFonts w:ascii="Times New Roman" w:hAnsi="Times New Roman" w:cs="Times New Roman"/>
          </w:rPr>
          <w:t xml:space="preserve">ón que nos </w:t>
        </w:r>
        <w:r>
          <w:rPr>
            <w:rFonts w:ascii="Times New Roman" w:hAnsi="Times New Roman" w:cs="Times New Roman"/>
          </w:rPr>
          <w:lastRenderedPageBreak/>
          <w:t>permita identificar las entidades y relaciones que se tienen que almacenar en una base de datos</w:t>
        </w:r>
      </w:ins>
      <w:del w:id="18" w:author="Juan Cohete" w:date="2018-09-07T02:31:00Z">
        <w:r w:rsidR="00082061" w:rsidRPr="00A74D2E" w:rsidDel="00323D25">
          <w:rPr>
            <w:rFonts w:ascii="Times New Roman" w:hAnsi="Times New Roman" w:cs="Times New Roman"/>
          </w:rPr>
          <w:delText xml:space="preserve">En el capítulo 5 se ha explicado el diagrama </w:delText>
        </w:r>
        <w:r w:rsidR="00082061" w:rsidDel="00323D25">
          <w:rPr>
            <w:rFonts w:ascii="Times New Roman" w:hAnsi="Times New Roman" w:cs="Times New Roman"/>
          </w:rPr>
          <w:delText>de clases</w:delText>
        </w:r>
        <w:r w:rsidR="00082061" w:rsidRPr="00A74D2E" w:rsidDel="00323D25">
          <w:rPr>
            <w:rFonts w:ascii="Times New Roman" w:hAnsi="Times New Roman" w:cs="Times New Roman"/>
          </w:rPr>
          <w:delText xml:space="preserve">, </w:delText>
        </w:r>
        <w:r w:rsidR="00082061" w:rsidDel="00323D25">
          <w:rPr>
            <w:rFonts w:ascii="Times New Roman" w:hAnsi="Times New Roman" w:cs="Times New Roman"/>
          </w:rPr>
          <w:delText>ahora vamos a proceder a diseñar un diagrama de entidad relación para poder diseñar correctamente la base de datos</w:delText>
        </w:r>
      </w:del>
      <w:r w:rsidR="00082061">
        <w:rPr>
          <w:rFonts w:ascii="Times New Roman" w:hAnsi="Times New Roman" w:cs="Times New Roman"/>
        </w:rPr>
        <w:t>.</w:t>
      </w:r>
      <w:ins w:id="19" w:author="Juan Cohete" w:date="2018-09-07T02:31:00Z">
        <w:r>
          <w:rPr>
            <w:rFonts w:ascii="Times New Roman" w:hAnsi="Times New Roman" w:cs="Times New Roman"/>
          </w:rPr>
          <w:t xml:space="preserve"> D</w:t>
        </w:r>
      </w:ins>
      <w:ins w:id="20" w:author="Juan Cohete" w:date="2018-09-07T02:32:00Z">
        <w:r>
          <w:rPr>
            <w:rFonts w:ascii="Times New Roman" w:hAnsi="Times New Roman" w:cs="Times New Roman"/>
          </w:rPr>
          <w:t>icho diagrama se puede obtener a partir del modelo conceptual obtenido en la fase de análisis.</w:t>
        </w:r>
      </w:ins>
    </w:p>
    <w:p w14:paraId="2B3EA9B8" w14:textId="77777777" w:rsidR="00082061" w:rsidRPr="00A74D2E" w:rsidRDefault="00082061" w:rsidP="00082061">
      <w:pPr>
        <w:jc w:val="both"/>
        <w:rPr>
          <w:rFonts w:ascii="Times New Roman" w:hAnsi="Times New Roman" w:cs="Times New Roman"/>
        </w:rPr>
      </w:pPr>
    </w:p>
    <w:p w14:paraId="1E01CC4A" w14:textId="77777777" w:rsidR="00082061" w:rsidRDefault="00082061" w:rsidP="00082061">
      <w:pPr>
        <w:keepNext/>
        <w:jc w:val="both"/>
      </w:pPr>
      <w:r>
        <w:rPr>
          <w:noProof/>
          <w:lang w:eastAsia="es-ES"/>
        </w:rPr>
        <w:drawing>
          <wp:inline distT="0" distB="0" distL="0" distR="0" wp14:anchorId="04AFAE3C" wp14:editId="62BBF907">
            <wp:extent cx="5400040" cy="357378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 de clases.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573780"/>
                    </a:xfrm>
                    <a:prstGeom prst="rect">
                      <a:avLst/>
                    </a:prstGeom>
                  </pic:spPr>
                </pic:pic>
              </a:graphicData>
            </a:graphic>
          </wp:inline>
        </w:drawing>
      </w:r>
    </w:p>
    <w:p w14:paraId="4607018F" w14:textId="77777777" w:rsidR="00082061" w:rsidRDefault="00082061" w:rsidP="00082061">
      <w:pPr>
        <w:pStyle w:val="Descripcin"/>
        <w:jc w:val="both"/>
      </w:pPr>
      <w:bookmarkStart w:id="21" w:name="_Toc523875281"/>
      <w:bookmarkStart w:id="22" w:name="_Toc523943166"/>
      <w:r>
        <w:t xml:space="preserve">Ilustración </w:t>
      </w:r>
      <w:r w:rsidR="00EF4924">
        <w:fldChar w:fldCharType="begin"/>
      </w:r>
      <w:r w:rsidR="00EF4924">
        <w:instrText xml:space="preserve"> SEQ Ilustración \* ARABIC </w:instrText>
      </w:r>
      <w:r w:rsidR="00EF4924">
        <w:fldChar w:fldCharType="separate"/>
      </w:r>
      <w:r>
        <w:rPr>
          <w:noProof/>
        </w:rPr>
        <w:t>9</w:t>
      </w:r>
      <w:r w:rsidR="00EF4924">
        <w:rPr>
          <w:noProof/>
        </w:rPr>
        <w:fldChar w:fldCharType="end"/>
      </w:r>
      <w:r>
        <w:t>. Diagrama Entidad Relación.</w:t>
      </w:r>
      <w:bookmarkEnd w:id="21"/>
      <w:bookmarkEnd w:id="22"/>
    </w:p>
    <w:p w14:paraId="15D39A27" w14:textId="77777777" w:rsidR="00082061" w:rsidRPr="004A3111" w:rsidRDefault="00082061" w:rsidP="00082061"/>
    <w:p w14:paraId="71CD7D6B" w14:textId="77777777" w:rsidR="00082061" w:rsidRDefault="00082061" w:rsidP="00082061">
      <w:pPr>
        <w:jc w:val="both"/>
        <w:rPr>
          <w:rFonts w:ascii="Times New Roman" w:hAnsi="Times New Roman" w:cs="Times New Roman"/>
        </w:rPr>
      </w:pPr>
      <w:r>
        <w:rPr>
          <w:rFonts w:ascii="Times New Roman" w:hAnsi="Times New Roman" w:cs="Times New Roman"/>
        </w:rPr>
        <w:t>En este diagrama vamos a dejar estipuladas cuales van a ser las clases y su relación dentro de ellas. A su vez no solo especificamos cuales van a ser los tipos de los atributos sino que también marcaremos su relevancia dentro del sistema identificándolos como claves, o si pueden o no ser únicos.</w:t>
      </w:r>
      <w:r>
        <w:rPr>
          <w:rFonts w:ascii="Times New Roman" w:hAnsi="Times New Roman" w:cs="Times New Roman"/>
        </w:rPr>
        <w:br w:type="page"/>
      </w:r>
    </w:p>
    <w:p w14:paraId="73515500" w14:textId="77777777" w:rsidR="00082061" w:rsidRDefault="00082061" w:rsidP="00082061">
      <w:pPr>
        <w:jc w:val="both"/>
      </w:pPr>
    </w:p>
    <w:p w14:paraId="1236C6D5" w14:textId="77777777" w:rsidR="00082061" w:rsidRDefault="00082061" w:rsidP="00082061">
      <w:pPr>
        <w:pStyle w:val="Ttulo2"/>
      </w:pPr>
      <w:bookmarkStart w:id="23" w:name="_Toc523945598"/>
      <w:r>
        <w:rPr>
          <w:b/>
          <w:color w:val="1F4E79" w:themeColor="accent1" w:themeShade="80"/>
          <w:sz w:val="40"/>
          <w:szCs w:val="40"/>
        </w:rPr>
        <w:t>6</w:t>
      </w:r>
      <w:r w:rsidRPr="00830077">
        <w:rPr>
          <w:b/>
          <w:color w:val="1F4E79" w:themeColor="accent1" w:themeShade="80"/>
          <w:sz w:val="40"/>
          <w:szCs w:val="40"/>
        </w:rPr>
        <w:t>.3 MOCKUPS</w:t>
      </w:r>
      <w:bookmarkEnd w:id="23"/>
    </w:p>
    <w:p w14:paraId="5A768729" w14:textId="77777777" w:rsidR="00082061" w:rsidRDefault="00323D25" w:rsidP="005014EB">
      <w:pPr>
        <w:jc w:val="both"/>
        <w:rPr>
          <w:rFonts w:ascii="Times New Roman" w:hAnsi="Times New Roman" w:cs="Times New Roman"/>
        </w:rPr>
      </w:pPr>
      <w:ins w:id="24" w:author="Juan Cohete" w:date="2018-09-07T02:32:00Z">
        <w:r>
          <w:rPr>
            <w:rFonts w:ascii="Times New Roman" w:hAnsi="Times New Roman" w:cs="Times New Roman"/>
          </w:rPr>
          <w:t xml:space="preserve">Otro aspecto importante es detallar </w:t>
        </w:r>
      </w:ins>
      <w:ins w:id="25" w:author="Juan Cohete" w:date="2018-09-07T02:33:00Z">
        <w:r>
          <w:rPr>
            <w:rFonts w:ascii="Times New Roman" w:hAnsi="Times New Roman" w:cs="Times New Roman"/>
          </w:rPr>
          <w:t>la interfaz de cliente que va a tener el usuario para interaccionar con la plataforma. Dicha interfaz debe proporcionar facilidad al usuario para ejecutar cada uno de los casos de uso identificados en la especificaci</w:t>
        </w:r>
      </w:ins>
      <w:ins w:id="26" w:author="Juan Cohete" w:date="2018-09-07T02:34:00Z">
        <w:r w:rsidR="005014EB">
          <w:rPr>
            <w:rFonts w:ascii="Times New Roman" w:hAnsi="Times New Roman" w:cs="Times New Roman"/>
          </w:rPr>
          <w:t xml:space="preserve">ón </w:t>
        </w:r>
        <w:r>
          <w:rPr>
            <w:rFonts w:ascii="Times New Roman" w:hAnsi="Times New Roman" w:cs="Times New Roman"/>
          </w:rPr>
          <w:t>de requisitos.</w:t>
        </w:r>
        <w:r w:rsidR="005014EB" w:rsidRPr="00A74D2E">
          <w:rPr>
            <w:rFonts w:ascii="Times New Roman" w:hAnsi="Times New Roman" w:cs="Times New Roman"/>
          </w:rPr>
          <w:t xml:space="preserve"> </w:t>
        </w:r>
      </w:ins>
      <w:r w:rsidR="00082061" w:rsidRPr="00A74D2E">
        <w:rPr>
          <w:rFonts w:ascii="Times New Roman" w:hAnsi="Times New Roman" w:cs="Times New Roman"/>
        </w:rPr>
        <w:t>La Parte del Front-End de esta aplicación Es posiblemente la parte más importante de la aplicación, ya que esta está plenamente orientada al usuario final. A continuación,</w:t>
      </w:r>
      <w:r w:rsidR="00082061">
        <w:rPr>
          <w:rFonts w:ascii="Times New Roman" w:hAnsi="Times New Roman" w:cs="Times New Roman"/>
        </w:rPr>
        <w:t xml:space="preserve"> vamos a ver los diseños previos de las pantallas que poseerá la aplicación.</w:t>
      </w:r>
    </w:p>
    <w:p w14:paraId="102C0910" w14:textId="77777777" w:rsidR="00082061" w:rsidRDefault="00082061" w:rsidP="00082061">
      <w:pPr>
        <w:tabs>
          <w:tab w:val="left" w:pos="972"/>
        </w:tabs>
        <w:jc w:val="both"/>
        <w:rPr>
          <w:b/>
          <w:color w:val="1F4E79" w:themeColor="accent1" w:themeShade="80"/>
          <w:sz w:val="28"/>
          <w:szCs w:val="28"/>
        </w:rPr>
      </w:pPr>
      <w:r>
        <w:rPr>
          <w:b/>
          <w:color w:val="1F4E79" w:themeColor="accent1" w:themeShade="80"/>
          <w:sz w:val="28"/>
          <w:szCs w:val="28"/>
        </w:rPr>
        <w:t>Inicio y registro</w:t>
      </w:r>
    </w:p>
    <w:p w14:paraId="04646423" w14:textId="77777777" w:rsidR="00082061" w:rsidRDefault="00082061" w:rsidP="00082061">
      <w:pPr>
        <w:jc w:val="both"/>
        <w:rPr>
          <w:rFonts w:ascii="Times New Roman" w:hAnsi="Times New Roman" w:cs="Times New Roman"/>
        </w:rPr>
      </w:pPr>
      <w:r>
        <w:rPr>
          <w:rFonts w:ascii="Times New Roman" w:hAnsi="Times New Roman" w:cs="Times New Roman"/>
        </w:rPr>
        <w:t>En esta aplicación va a ser necesario disponer de unas pestañas de inicio y registro de sesión. Las cuales constarán de un formulario para que el usuario rellene los campos necesarios.</w:t>
      </w:r>
    </w:p>
    <w:p w14:paraId="1A624478" w14:textId="77777777" w:rsidR="00082061" w:rsidRDefault="00082061" w:rsidP="00082061">
      <w:pPr>
        <w:keepNext/>
        <w:jc w:val="both"/>
      </w:pPr>
      <w:r>
        <w:rPr>
          <w:rFonts w:ascii="Times New Roman" w:hAnsi="Times New Roman" w:cs="Times New Roman"/>
          <w:noProof/>
          <w:lang w:eastAsia="es-ES"/>
        </w:rPr>
        <w:drawing>
          <wp:inline distT="0" distB="0" distL="0" distR="0" wp14:anchorId="604D7B73" wp14:editId="1785D8ED">
            <wp:extent cx="4762500" cy="263214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ntalla Register.PNG"/>
                    <pic:cNvPicPr/>
                  </pic:nvPicPr>
                  <pic:blipFill>
                    <a:blip r:embed="rId9">
                      <a:extLst>
                        <a:ext uri="{28A0092B-C50C-407E-A947-70E740481C1C}">
                          <a14:useLocalDpi xmlns:a14="http://schemas.microsoft.com/office/drawing/2010/main" val="0"/>
                        </a:ext>
                      </a:extLst>
                    </a:blip>
                    <a:stretch>
                      <a:fillRect/>
                    </a:stretch>
                  </pic:blipFill>
                  <pic:spPr>
                    <a:xfrm>
                      <a:off x="0" y="0"/>
                      <a:ext cx="4780493" cy="2642088"/>
                    </a:xfrm>
                    <a:prstGeom prst="rect">
                      <a:avLst/>
                    </a:prstGeom>
                  </pic:spPr>
                </pic:pic>
              </a:graphicData>
            </a:graphic>
          </wp:inline>
        </w:drawing>
      </w:r>
    </w:p>
    <w:p w14:paraId="46E97A72" w14:textId="77777777" w:rsidR="00082061" w:rsidRPr="004A3111" w:rsidRDefault="00082061" w:rsidP="00082061">
      <w:pPr>
        <w:pStyle w:val="Descripcin"/>
        <w:jc w:val="both"/>
      </w:pPr>
      <w:bookmarkStart w:id="27" w:name="_Toc523875282"/>
      <w:bookmarkStart w:id="28" w:name="_Toc523943167"/>
      <w:r>
        <w:t xml:space="preserve">Ilustración </w:t>
      </w:r>
      <w:r w:rsidR="00EF4924">
        <w:fldChar w:fldCharType="begin"/>
      </w:r>
      <w:r w:rsidR="00EF4924">
        <w:instrText xml:space="preserve"> SEQ Ilustración \* ARABIC </w:instrText>
      </w:r>
      <w:r w:rsidR="00EF4924">
        <w:fldChar w:fldCharType="separate"/>
      </w:r>
      <w:r>
        <w:rPr>
          <w:noProof/>
        </w:rPr>
        <w:t>10</w:t>
      </w:r>
      <w:r w:rsidR="00EF4924">
        <w:rPr>
          <w:noProof/>
        </w:rPr>
        <w:fldChar w:fldCharType="end"/>
      </w:r>
      <w:r>
        <w:t>. Mockup de registro de usuario.</w:t>
      </w:r>
      <w:bookmarkEnd w:id="27"/>
      <w:bookmarkEnd w:id="28"/>
    </w:p>
    <w:p w14:paraId="060B52DD" w14:textId="77777777" w:rsidR="00082061" w:rsidRPr="00000C9C" w:rsidRDefault="00082061" w:rsidP="00082061">
      <w:pPr>
        <w:jc w:val="both"/>
        <w:rPr>
          <w:rFonts w:ascii="Times New Roman" w:hAnsi="Times New Roman" w:cs="Times New Roman"/>
        </w:rPr>
      </w:pPr>
      <w:r w:rsidRPr="00000C9C">
        <w:rPr>
          <w:rFonts w:ascii="Times New Roman" w:hAnsi="Times New Roman" w:cs="Times New Roman"/>
        </w:rPr>
        <w:t>El formulario del registro constará de 3 campos para rellenar con la información referente al nombre de usuario, el correo a insertar y la contraseña.</w:t>
      </w:r>
    </w:p>
    <w:p w14:paraId="7B76ADE4" w14:textId="77777777" w:rsidR="00082061" w:rsidRDefault="00082061" w:rsidP="00082061">
      <w:pPr>
        <w:keepNext/>
        <w:jc w:val="both"/>
      </w:pPr>
      <w:r>
        <w:rPr>
          <w:noProof/>
          <w:lang w:eastAsia="es-ES"/>
        </w:rPr>
        <w:drawing>
          <wp:inline distT="0" distB="0" distL="0" distR="0" wp14:anchorId="04DFB007" wp14:editId="1470AB4D">
            <wp:extent cx="4725324" cy="25971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antalla Login.PNG"/>
                    <pic:cNvPicPr/>
                  </pic:nvPicPr>
                  <pic:blipFill>
                    <a:blip r:embed="rId10">
                      <a:extLst>
                        <a:ext uri="{28A0092B-C50C-407E-A947-70E740481C1C}">
                          <a14:useLocalDpi xmlns:a14="http://schemas.microsoft.com/office/drawing/2010/main" val="0"/>
                        </a:ext>
                      </a:extLst>
                    </a:blip>
                    <a:stretch>
                      <a:fillRect/>
                    </a:stretch>
                  </pic:blipFill>
                  <pic:spPr>
                    <a:xfrm>
                      <a:off x="0" y="0"/>
                      <a:ext cx="4737302" cy="2603733"/>
                    </a:xfrm>
                    <a:prstGeom prst="rect">
                      <a:avLst/>
                    </a:prstGeom>
                  </pic:spPr>
                </pic:pic>
              </a:graphicData>
            </a:graphic>
          </wp:inline>
        </w:drawing>
      </w:r>
    </w:p>
    <w:p w14:paraId="12F9FA38" w14:textId="77777777" w:rsidR="00082061" w:rsidRDefault="00082061" w:rsidP="00082061">
      <w:pPr>
        <w:pStyle w:val="Descripcin"/>
        <w:jc w:val="both"/>
      </w:pPr>
      <w:bookmarkStart w:id="29" w:name="_Toc523875283"/>
      <w:bookmarkStart w:id="30" w:name="_Toc523943168"/>
      <w:r>
        <w:t xml:space="preserve">Ilustración </w:t>
      </w:r>
      <w:r w:rsidR="00EF4924">
        <w:fldChar w:fldCharType="begin"/>
      </w:r>
      <w:r w:rsidR="00EF4924">
        <w:instrText xml:space="preserve"> SEQ Ilustración \* ARABIC </w:instrText>
      </w:r>
      <w:r w:rsidR="00EF4924">
        <w:fldChar w:fldCharType="separate"/>
      </w:r>
      <w:r>
        <w:rPr>
          <w:noProof/>
        </w:rPr>
        <w:t>11</w:t>
      </w:r>
      <w:r w:rsidR="00EF4924">
        <w:rPr>
          <w:noProof/>
        </w:rPr>
        <w:fldChar w:fldCharType="end"/>
      </w:r>
      <w:r>
        <w:t>. Mockup de inicio de sesión.</w:t>
      </w:r>
      <w:bookmarkEnd w:id="29"/>
      <w:bookmarkEnd w:id="30"/>
    </w:p>
    <w:p w14:paraId="1B00E986" w14:textId="77777777" w:rsidR="00082061" w:rsidRPr="00000C9C" w:rsidRDefault="00082061" w:rsidP="00082061">
      <w:pPr>
        <w:jc w:val="both"/>
        <w:rPr>
          <w:rFonts w:ascii="Times New Roman" w:hAnsi="Times New Roman" w:cs="Times New Roman"/>
        </w:rPr>
      </w:pPr>
      <w:r w:rsidRPr="00000C9C">
        <w:rPr>
          <w:rFonts w:ascii="Times New Roman" w:hAnsi="Times New Roman" w:cs="Times New Roman"/>
        </w:rPr>
        <w:lastRenderedPageBreak/>
        <w:t>En la pestaña referente al inicio de sesión nos encontraremos con otro formulario el cual se debe rellenar con los datos de nombre de usuario y contraseña.</w:t>
      </w:r>
    </w:p>
    <w:p w14:paraId="0D0B6F7B" w14:textId="77777777" w:rsidR="00082061" w:rsidRDefault="00082061" w:rsidP="00082061">
      <w:pPr>
        <w:tabs>
          <w:tab w:val="left" w:pos="972"/>
        </w:tabs>
        <w:jc w:val="both"/>
        <w:rPr>
          <w:b/>
          <w:color w:val="1F4E79" w:themeColor="accent1" w:themeShade="80"/>
          <w:sz w:val="28"/>
          <w:szCs w:val="28"/>
        </w:rPr>
      </w:pPr>
      <w:r>
        <w:rPr>
          <w:b/>
          <w:color w:val="1F4E79" w:themeColor="accent1" w:themeShade="80"/>
          <w:sz w:val="28"/>
          <w:szCs w:val="28"/>
        </w:rPr>
        <w:t>Calendario</w:t>
      </w:r>
    </w:p>
    <w:p w14:paraId="0AC08533" w14:textId="77777777" w:rsidR="00082061" w:rsidRDefault="00082061" w:rsidP="00082061">
      <w:pPr>
        <w:keepNext/>
        <w:tabs>
          <w:tab w:val="left" w:pos="972"/>
        </w:tabs>
        <w:jc w:val="both"/>
      </w:pPr>
      <w:r>
        <w:rPr>
          <w:rFonts w:ascii="Times New Roman" w:hAnsi="Times New Roman" w:cs="Times New Roman"/>
          <w:b/>
          <w:noProof/>
          <w:color w:val="1F4E79" w:themeColor="accent1" w:themeShade="80"/>
          <w:lang w:eastAsia="es-ES"/>
        </w:rPr>
        <w:drawing>
          <wp:inline distT="0" distB="0" distL="0" distR="0" wp14:anchorId="416869A3" wp14:editId="5DA962B0">
            <wp:extent cx="5400040" cy="2990215"/>
            <wp:effectExtent l="0" t="0" r="0" b="63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antalla Home.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990215"/>
                    </a:xfrm>
                    <a:prstGeom prst="rect">
                      <a:avLst/>
                    </a:prstGeom>
                  </pic:spPr>
                </pic:pic>
              </a:graphicData>
            </a:graphic>
          </wp:inline>
        </w:drawing>
      </w:r>
    </w:p>
    <w:p w14:paraId="16C29BE5" w14:textId="77777777" w:rsidR="00082061" w:rsidRPr="004A3111" w:rsidRDefault="00082061" w:rsidP="00082061">
      <w:pPr>
        <w:pStyle w:val="Descripcin"/>
        <w:jc w:val="both"/>
      </w:pPr>
      <w:bookmarkStart w:id="31" w:name="_Toc523875284"/>
      <w:bookmarkStart w:id="32" w:name="_Toc523943169"/>
      <w:r>
        <w:t xml:space="preserve">Ilustración </w:t>
      </w:r>
      <w:r w:rsidR="00EF4924">
        <w:fldChar w:fldCharType="begin"/>
      </w:r>
      <w:r w:rsidR="00EF4924">
        <w:instrText xml:space="preserve"> SEQ Ilustración \* ARABIC </w:instrText>
      </w:r>
      <w:r w:rsidR="00EF4924">
        <w:fldChar w:fldCharType="separate"/>
      </w:r>
      <w:r>
        <w:rPr>
          <w:noProof/>
        </w:rPr>
        <w:t>12</w:t>
      </w:r>
      <w:r w:rsidR="00EF4924">
        <w:rPr>
          <w:noProof/>
        </w:rPr>
        <w:fldChar w:fldCharType="end"/>
      </w:r>
      <w:r>
        <w:t>. Mockup del calendario.</w:t>
      </w:r>
      <w:bookmarkEnd w:id="31"/>
      <w:bookmarkEnd w:id="32"/>
    </w:p>
    <w:p w14:paraId="42E353AB" w14:textId="77777777" w:rsidR="00082061" w:rsidRPr="0011012F" w:rsidRDefault="00082061" w:rsidP="00082061">
      <w:pPr>
        <w:jc w:val="both"/>
        <w:rPr>
          <w:rFonts w:ascii="Times New Roman" w:hAnsi="Times New Roman" w:cs="Times New Roman"/>
        </w:rPr>
      </w:pPr>
      <w:r w:rsidRPr="0011012F">
        <w:rPr>
          <w:rFonts w:ascii="Times New Roman" w:hAnsi="Times New Roman" w:cs="Times New Roman"/>
        </w:rPr>
        <w:t>La página principal de la aplicación consistirá en un calendario, del cual, se desplegarán unas tablas con los eventos programados para el día que tengamos seleccionado. Dentro de esta tabla tendremos opciones en los eventos para visualizarlos, editarlos u eliminarlos.</w:t>
      </w:r>
    </w:p>
    <w:p w14:paraId="260D98CB" w14:textId="77777777" w:rsidR="00082061" w:rsidRDefault="00082061" w:rsidP="00082061">
      <w:pPr>
        <w:tabs>
          <w:tab w:val="left" w:pos="972"/>
        </w:tabs>
        <w:jc w:val="both"/>
        <w:rPr>
          <w:b/>
          <w:color w:val="1F4E79" w:themeColor="accent1" w:themeShade="80"/>
          <w:sz w:val="28"/>
          <w:szCs w:val="28"/>
        </w:rPr>
      </w:pPr>
      <w:r>
        <w:rPr>
          <w:b/>
          <w:color w:val="1F4E79" w:themeColor="accent1" w:themeShade="80"/>
          <w:sz w:val="28"/>
          <w:szCs w:val="28"/>
        </w:rPr>
        <w:t>Notas</w:t>
      </w:r>
    </w:p>
    <w:p w14:paraId="72AB7D22" w14:textId="77777777" w:rsidR="00082061" w:rsidRDefault="00082061" w:rsidP="00082061">
      <w:pPr>
        <w:keepNext/>
        <w:tabs>
          <w:tab w:val="left" w:pos="972"/>
        </w:tabs>
        <w:jc w:val="both"/>
      </w:pPr>
      <w:r>
        <w:rPr>
          <w:b/>
          <w:noProof/>
          <w:color w:val="1F4E79" w:themeColor="accent1" w:themeShade="80"/>
          <w:lang w:eastAsia="es-ES"/>
        </w:rPr>
        <w:drawing>
          <wp:inline distT="0" distB="0" distL="0" distR="0" wp14:anchorId="463BD6EC" wp14:editId="00B1058A">
            <wp:extent cx="5400040" cy="299339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antalla Nota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993390"/>
                    </a:xfrm>
                    <a:prstGeom prst="rect">
                      <a:avLst/>
                    </a:prstGeom>
                  </pic:spPr>
                </pic:pic>
              </a:graphicData>
            </a:graphic>
          </wp:inline>
        </w:drawing>
      </w:r>
    </w:p>
    <w:p w14:paraId="37EC75F1" w14:textId="77777777" w:rsidR="00082061" w:rsidRPr="0011012F" w:rsidRDefault="00082061" w:rsidP="00082061">
      <w:pPr>
        <w:pStyle w:val="Descripcin"/>
        <w:jc w:val="both"/>
        <w:rPr>
          <w:b/>
          <w:color w:val="1F4E79" w:themeColor="accent1" w:themeShade="80"/>
          <w:sz w:val="22"/>
          <w:szCs w:val="22"/>
        </w:rPr>
      </w:pPr>
      <w:bookmarkStart w:id="33" w:name="_Toc523875285"/>
      <w:bookmarkStart w:id="34" w:name="_Toc523943170"/>
      <w:r>
        <w:t xml:space="preserve">Ilustración </w:t>
      </w:r>
      <w:r w:rsidR="00EF4924">
        <w:fldChar w:fldCharType="begin"/>
      </w:r>
      <w:r w:rsidR="00EF4924">
        <w:instrText xml:space="preserve"> SEQ Ilustració</w:instrText>
      </w:r>
      <w:r w:rsidR="00EF4924">
        <w:instrText xml:space="preserve">n \* ARABIC </w:instrText>
      </w:r>
      <w:r w:rsidR="00EF4924">
        <w:fldChar w:fldCharType="separate"/>
      </w:r>
      <w:r>
        <w:rPr>
          <w:noProof/>
        </w:rPr>
        <w:t>13</w:t>
      </w:r>
      <w:r w:rsidR="00EF4924">
        <w:rPr>
          <w:noProof/>
        </w:rPr>
        <w:fldChar w:fldCharType="end"/>
      </w:r>
      <w:r>
        <w:t>. Mockup de Notas.</w:t>
      </w:r>
      <w:bookmarkEnd w:id="33"/>
      <w:bookmarkEnd w:id="34"/>
    </w:p>
    <w:p w14:paraId="05756A4F" w14:textId="77777777" w:rsidR="00082061" w:rsidRPr="004A3111" w:rsidRDefault="00082061" w:rsidP="00082061">
      <w:pPr>
        <w:jc w:val="both"/>
        <w:rPr>
          <w:rFonts w:ascii="Times New Roman" w:hAnsi="Times New Roman" w:cs="Times New Roman"/>
        </w:rPr>
      </w:pPr>
      <w:r w:rsidRPr="004A3111">
        <w:rPr>
          <w:rFonts w:ascii="Times New Roman" w:hAnsi="Times New Roman" w:cs="Times New Roman"/>
        </w:rPr>
        <w:t>Como se ha mencionado anteriormente el sistema deberá contar con una serie de notas las cuales tendrán un formato de nota adhesiva para que consiga una estética más cercana.</w:t>
      </w:r>
    </w:p>
    <w:p w14:paraId="047BFE51" w14:textId="77777777" w:rsidR="00082061" w:rsidRDefault="00082061" w:rsidP="00082061">
      <w:pPr>
        <w:tabs>
          <w:tab w:val="left" w:pos="972"/>
        </w:tabs>
        <w:jc w:val="both"/>
        <w:rPr>
          <w:b/>
          <w:color w:val="1F4E79" w:themeColor="accent1" w:themeShade="80"/>
          <w:sz w:val="28"/>
          <w:szCs w:val="28"/>
        </w:rPr>
      </w:pPr>
      <w:r>
        <w:br w:type="page"/>
      </w:r>
      <w:r>
        <w:rPr>
          <w:b/>
          <w:color w:val="1F4E79" w:themeColor="accent1" w:themeShade="80"/>
          <w:sz w:val="28"/>
          <w:szCs w:val="28"/>
        </w:rPr>
        <w:lastRenderedPageBreak/>
        <w:t>Chat</w:t>
      </w:r>
    </w:p>
    <w:p w14:paraId="23D823F2" w14:textId="77777777" w:rsidR="00082061" w:rsidRDefault="00082061" w:rsidP="00082061">
      <w:pPr>
        <w:keepNext/>
        <w:tabs>
          <w:tab w:val="left" w:pos="972"/>
        </w:tabs>
        <w:jc w:val="both"/>
      </w:pPr>
      <w:r>
        <w:rPr>
          <w:rFonts w:ascii="Times New Roman" w:hAnsi="Times New Roman" w:cs="Times New Roman"/>
          <w:b/>
          <w:noProof/>
          <w:color w:val="1F4E79" w:themeColor="accent1" w:themeShade="80"/>
          <w:lang w:eastAsia="es-ES"/>
        </w:rPr>
        <w:drawing>
          <wp:inline distT="0" distB="0" distL="0" distR="0" wp14:anchorId="222E1E88" wp14:editId="5E55FF01">
            <wp:extent cx="5400040" cy="3001010"/>
            <wp:effectExtent l="0" t="0" r="0" b="889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ntalla Chat.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001010"/>
                    </a:xfrm>
                    <a:prstGeom prst="rect">
                      <a:avLst/>
                    </a:prstGeom>
                  </pic:spPr>
                </pic:pic>
              </a:graphicData>
            </a:graphic>
          </wp:inline>
        </w:drawing>
      </w:r>
    </w:p>
    <w:p w14:paraId="35E7CF6F" w14:textId="77777777" w:rsidR="00082061" w:rsidRDefault="00082061" w:rsidP="00082061">
      <w:pPr>
        <w:pStyle w:val="Descripcin"/>
        <w:jc w:val="both"/>
      </w:pPr>
      <w:bookmarkStart w:id="35" w:name="_Toc523875286"/>
      <w:bookmarkStart w:id="36" w:name="_Toc523943171"/>
      <w:r>
        <w:t xml:space="preserve">Ilustración </w:t>
      </w:r>
      <w:r w:rsidR="00EF4924">
        <w:fldChar w:fldCharType="begin"/>
      </w:r>
      <w:r w:rsidR="00EF4924">
        <w:instrText xml:space="preserve"> SEQ Ilustración \* ARABIC</w:instrText>
      </w:r>
      <w:r w:rsidR="00EF4924">
        <w:instrText xml:space="preserve"> </w:instrText>
      </w:r>
      <w:r w:rsidR="00EF4924">
        <w:fldChar w:fldCharType="separate"/>
      </w:r>
      <w:r>
        <w:rPr>
          <w:noProof/>
        </w:rPr>
        <w:t>14</w:t>
      </w:r>
      <w:r w:rsidR="00EF4924">
        <w:rPr>
          <w:noProof/>
        </w:rPr>
        <w:fldChar w:fldCharType="end"/>
      </w:r>
      <w:r>
        <w:t>. Mockup de la sala de chat.</w:t>
      </w:r>
      <w:bookmarkEnd w:id="35"/>
      <w:bookmarkEnd w:id="36"/>
    </w:p>
    <w:p w14:paraId="190DAAF8" w14:textId="77777777" w:rsidR="00082061" w:rsidRPr="004A3111" w:rsidRDefault="00082061" w:rsidP="00082061">
      <w:pPr>
        <w:rPr>
          <w:rFonts w:ascii="Times New Roman" w:hAnsi="Times New Roman" w:cs="Times New Roman"/>
        </w:rPr>
      </w:pPr>
      <w:r w:rsidRPr="004A3111">
        <w:rPr>
          <w:rFonts w:ascii="Times New Roman" w:hAnsi="Times New Roman" w:cs="Times New Roman"/>
        </w:rPr>
        <w:t>Aquí se puede ver la estética que tendrá la sala de chat. Dispondremos de una pantalla central en la que se podrán observar los mensajes. A la derecha podemos ver la lista de los grupos a los que pertenece el usuario. Justo debajo de los mensajes, encontramos el formulario de texto para escribir un nuevo mensaje. Finalmente, tenemos debajo de la página un tablero con las notas que son compartidas en cada grupo.</w:t>
      </w:r>
    </w:p>
    <w:p w14:paraId="3C64B72C" w14:textId="77777777" w:rsidR="00082061" w:rsidRDefault="00082061" w:rsidP="00082061">
      <w:pPr>
        <w:rPr>
          <w:b/>
          <w:color w:val="1F4E79" w:themeColor="accent1" w:themeShade="80"/>
          <w:sz w:val="28"/>
          <w:szCs w:val="28"/>
        </w:rPr>
      </w:pPr>
      <w:r>
        <w:rPr>
          <w:b/>
          <w:color w:val="1F4E79" w:themeColor="accent1" w:themeShade="80"/>
          <w:sz w:val="28"/>
          <w:szCs w:val="28"/>
        </w:rPr>
        <w:t>Buscador de eventos</w:t>
      </w:r>
    </w:p>
    <w:p w14:paraId="7ED3ECF8" w14:textId="77777777" w:rsidR="00082061" w:rsidRDefault="00082061" w:rsidP="00082061">
      <w:pPr>
        <w:keepNext/>
      </w:pPr>
      <w:r>
        <w:rPr>
          <w:noProof/>
          <w:lang w:eastAsia="es-ES"/>
        </w:rPr>
        <w:drawing>
          <wp:inline distT="0" distB="0" distL="0" distR="0" wp14:anchorId="2424A62A" wp14:editId="2D075E7E">
            <wp:extent cx="5400040" cy="299847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antalla Eventos.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998470"/>
                    </a:xfrm>
                    <a:prstGeom prst="rect">
                      <a:avLst/>
                    </a:prstGeom>
                  </pic:spPr>
                </pic:pic>
              </a:graphicData>
            </a:graphic>
          </wp:inline>
        </w:drawing>
      </w:r>
    </w:p>
    <w:p w14:paraId="2336EC11" w14:textId="77777777" w:rsidR="00082061" w:rsidRDefault="00082061" w:rsidP="00082061">
      <w:pPr>
        <w:pStyle w:val="Descripcin"/>
      </w:pPr>
      <w:bookmarkStart w:id="37" w:name="_Toc523875287"/>
      <w:bookmarkStart w:id="38" w:name="_Toc523943172"/>
      <w:r>
        <w:t xml:space="preserve">Ilustración </w:t>
      </w:r>
      <w:r w:rsidR="00EF4924">
        <w:fldChar w:fldCharType="begin"/>
      </w:r>
      <w:r w:rsidR="00EF4924">
        <w:instrText xml:space="preserve"> SEQ Ilustración \* ARABIC </w:instrText>
      </w:r>
      <w:r w:rsidR="00EF4924">
        <w:fldChar w:fldCharType="separate"/>
      </w:r>
      <w:r>
        <w:rPr>
          <w:noProof/>
        </w:rPr>
        <w:t>15</w:t>
      </w:r>
      <w:r w:rsidR="00EF4924">
        <w:rPr>
          <w:noProof/>
        </w:rPr>
        <w:fldChar w:fldCharType="end"/>
      </w:r>
      <w:r>
        <w:t>. Mockup del buscador de eventos.</w:t>
      </w:r>
      <w:bookmarkEnd w:id="37"/>
      <w:bookmarkEnd w:id="38"/>
    </w:p>
    <w:p w14:paraId="0D0B1954" w14:textId="77777777" w:rsidR="007503B9" w:rsidRPr="00082061" w:rsidRDefault="00082061" w:rsidP="009D4695">
      <w:pPr>
        <w:rPr>
          <w:rFonts w:ascii="Times New Roman" w:hAnsi="Times New Roman" w:cs="Times New Roman"/>
        </w:rPr>
      </w:pPr>
      <w:r w:rsidRPr="004A3111">
        <w:rPr>
          <w:rFonts w:ascii="Times New Roman" w:hAnsi="Times New Roman" w:cs="Times New Roman"/>
        </w:rPr>
        <w:t>En esta pantalla mostraremos el motor de búsqueda que facilitará a los usuarios filtrar y seleccionar los eventos a los que desea asistir.</w:t>
      </w:r>
    </w:p>
    <w:sectPr w:rsidR="007503B9" w:rsidRPr="0008206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Juan Cohete" w:date="2018-09-07T02:29:00Z" w:initials="JC">
    <w:p w14:paraId="00A19E68" w14:textId="77777777" w:rsidR="00323D25" w:rsidRDefault="00323D25">
      <w:pPr>
        <w:pStyle w:val="Textocomentario"/>
      </w:pPr>
      <w:r>
        <w:rPr>
          <w:rStyle w:val="Refdecomentario"/>
        </w:rPr>
        <w:annotationRef/>
      </w:r>
      <w:r>
        <w:t xml:space="preserve">Ojo, no hay dos web en el </w:t>
      </w:r>
      <w:proofErr w:type="spellStart"/>
      <w:r>
        <w:t>front-end</w:t>
      </w:r>
      <w:proofErr w:type="spellEnd"/>
      <w:r>
        <w:t xml:space="preserve">. Es solo un </w:t>
      </w:r>
      <w:proofErr w:type="spellStart"/>
      <w:r>
        <w:t>front-end</w:t>
      </w:r>
      <w:proofErr w:type="spellEnd"/>
      <w:r>
        <w:t xml:space="preserve"> que se puede entrar con dos tipos de usuarios distintos.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A19E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18DE"/>
    <w:multiLevelType w:val="hybridMultilevel"/>
    <w:tmpl w:val="60DAE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572F4A"/>
    <w:multiLevelType w:val="hybridMultilevel"/>
    <w:tmpl w:val="3AE4A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7620DD"/>
    <w:multiLevelType w:val="hybridMultilevel"/>
    <w:tmpl w:val="D2465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93355"/>
    <w:multiLevelType w:val="hybridMultilevel"/>
    <w:tmpl w:val="C262CDBA"/>
    <w:lvl w:ilvl="0" w:tplc="73E44D1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EC700C"/>
    <w:multiLevelType w:val="hybridMultilevel"/>
    <w:tmpl w:val="0F5A3BEE"/>
    <w:lvl w:ilvl="0" w:tplc="2E20D6A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744E10"/>
    <w:multiLevelType w:val="hybridMultilevel"/>
    <w:tmpl w:val="DF58D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B7249B"/>
    <w:multiLevelType w:val="hybridMultilevel"/>
    <w:tmpl w:val="151C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1067937"/>
    <w:multiLevelType w:val="hybridMultilevel"/>
    <w:tmpl w:val="F4E6D4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9"/>
  </w:num>
  <w:num w:numId="3">
    <w:abstractNumId w:val="5"/>
  </w:num>
  <w:num w:numId="4">
    <w:abstractNumId w:val="3"/>
  </w:num>
  <w:num w:numId="5">
    <w:abstractNumId w:val="0"/>
  </w:num>
  <w:num w:numId="6">
    <w:abstractNumId w:val="8"/>
  </w:num>
  <w:num w:numId="7">
    <w:abstractNumId w:val="1"/>
  </w:num>
  <w:num w:numId="8">
    <w:abstractNumId w:val="2"/>
  </w:num>
  <w:num w:numId="9">
    <w:abstractNumId w:val="7"/>
  </w:num>
  <w:num w:numId="10">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 Cohete">
    <w15:presenceInfo w15:providerId="Windows Live" w15:userId="f6d6159ca64c5a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52"/>
    <w:rsid w:val="00082061"/>
    <w:rsid w:val="001725BD"/>
    <w:rsid w:val="002666C8"/>
    <w:rsid w:val="00323D25"/>
    <w:rsid w:val="00336552"/>
    <w:rsid w:val="003B7258"/>
    <w:rsid w:val="005014EB"/>
    <w:rsid w:val="007503B9"/>
    <w:rsid w:val="009D4695"/>
    <w:rsid w:val="00AD1715"/>
    <w:rsid w:val="00EF49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C59F"/>
  <w15:chartTrackingRefBased/>
  <w15:docId w15:val="{5AE45F8D-F745-470F-9675-71EF648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061"/>
  </w:style>
  <w:style w:type="paragraph" w:styleId="Ttulo1">
    <w:name w:val="heading 1"/>
    <w:basedOn w:val="Normal"/>
    <w:next w:val="Normal"/>
    <w:link w:val="Ttulo1Car"/>
    <w:uiPriority w:val="9"/>
    <w:qFormat/>
    <w:rsid w:val="00336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2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D17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5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3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36552"/>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725B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725BD"/>
    <w:pPr>
      <w:ind w:left="720"/>
      <w:contextualSpacing/>
    </w:pPr>
  </w:style>
  <w:style w:type="character" w:customStyle="1" w:styleId="Ttulo3Car">
    <w:name w:val="Título 3 Car"/>
    <w:basedOn w:val="Fuentedeprrafopredeter"/>
    <w:link w:val="Ttulo3"/>
    <w:uiPriority w:val="9"/>
    <w:semiHidden/>
    <w:rsid w:val="00AD1715"/>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1"/>
    <w:qFormat/>
    <w:rsid w:val="00AD1715"/>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AD1715"/>
    <w:rPr>
      <w:rFonts w:ascii="Arial" w:eastAsia="Arial" w:hAnsi="Arial"/>
      <w:lang w:val="en-US"/>
    </w:rPr>
  </w:style>
  <w:style w:type="paragraph" w:styleId="TtuloTDC">
    <w:name w:val="TOC Heading"/>
    <w:basedOn w:val="Ttulo1"/>
    <w:next w:val="Normal"/>
    <w:uiPriority w:val="39"/>
    <w:unhideWhenUsed/>
    <w:qFormat/>
    <w:rsid w:val="00AD1715"/>
    <w:pPr>
      <w:outlineLvl w:val="9"/>
    </w:pPr>
    <w:rPr>
      <w:lang w:eastAsia="es-ES"/>
    </w:rPr>
  </w:style>
  <w:style w:type="paragraph" w:styleId="TDC1">
    <w:name w:val="toc 1"/>
    <w:basedOn w:val="Normal"/>
    <w:next w:val="Normal"/>
    <w:autoRedefine/>
    <w:uiPriority w:val="39"/>
    <w:unhideWhenUsed/>
    <w:rsid w:val="00AD1715"/>
    <w:pPr>
      <w:tabs>
        <w:tab w:val="right" w:leader="dot" w:pos="8494"/>
      </w:tabs>
      <w:spacing w:after="100"/>
    </w:pPr>
    <w:rPr>
      <w:rFonts w:cstheme="minorHAnsi"/>
      <w:b/>
      <w:noProof/>
      <w:color w:val="000000" w:themeColor="text1"/>
    </w:rPr>
  </w:style>
  <w:style w:type="paragraph" w:styleId="TDC2">
    <w:name w:val="toc 2"/>
    <w:basedOn w:val="Normal"/>
    <w:next w:val="Normal"/>
    <w:autoRedefine/>
    <w:uiPriority w:val="39"/>
    <w:unhideWhenUsed/>
    <w:rsid w:val="00AD1715"/>
    <w:pPr>
      <w:spacing w:after="100"/>
      <w:ind w:left="220"/>
    </w:pPr>
  </w:style>
  <w:style w:type="paragraph" w:styleId="TDC3">
    <w:name w:val="toc 3"/>
    <w:basedOn w:val="Normal"/>
    <w:next w:val="Normal"/>
    <w:autoRedefine/>
    <w:uiPriority w:val="39"/>
    <w:unhideWhenUsed/>
    <w:rsid w:val="00AD1715"/>
    <w:pPr>
      <w:spacing w:after="100"/>
      <w:ind w:left="440"/>
    </w:pPr>
  </w:style>
  <w:style w:type="character" w:styleId="Hipervnculo">
    <w:name w:val="Hyperlink"/>
    <w:basedOn w:val="Fuentedeprrafopredeter"/>
    <w:uiPriority w:val="99"/>
    <w:unhideWhenUsed/>
    <w:rsid w:val="00AD1715"/>
    <w:rPr>
      <w:color w:val="0563C1" w:themeColor="hyperlink"/>
      <w:u w:val="single"/>
    </w:rPr>
  </w:style>
  <w:style w:type="paragraph" w:styleId="Encabezado">
    <w:name w:val="header"/>
    <w:basedOn w:val="Normal"/>
    <w:link w:val="EncabezadoCar"/>
    <w:uiPriority w:val="99"/>
    <w:unhideWhenUsed/>
    <w:rsid w:val="00AD17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1715"/>
  </w:style>
  <w:style w:type="paragraph" w:styleId="Piedepgina">
    <w:name w:val="footer"/>
    <w:basedOn w:val="Normal"/>
    <w:link w:val="PiedepginaCar"/>
    <w:uiPriority w:val="99"/>
    <w:unhideWhenUsed/>
    <w:rsid w:val="00AD17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715"/>
  </w:style>
  <w:style w:type="paragraph" w:styleId="Tabladeilustraciones">
    <w:name w:val="table of figures"/>
    <w:basedOn w:val="Normal"/>
    <w:next w:val="Normal"/>
    <w:uiPriority w:val="99"/>
    <w:unhideWhenUsed/>
    <w:rsid w:val="00AD1715"/>
    <w:pPr>
      <w:spacing w:after="0"/>
    </w:pPr>
  </w:style>
  <w:style w:type="paragraph" w:styleId="Bibliografa">
    <w:name w:val="Bibliography"/>
    <w:basedOn w:val="Normal"/>
    <w:next w:val="Normal"/>
    <w:uiPriority w:val="37"/>
    <w:unhideWhenUsed/>
    <w:rsid w:val="00AD1715"/>
  </w:style>
  <w:style w:type="paragraph" w:styleId="Textodeglobo">
    <w:name w:val="Balloon Text"/>
    <w:basedOn w:val="Normal"/>
    <w:link w:val="TextodegloboCar"/>
    <w:uiPriority w:val="99"/>
    <w:semiHidden/>
    <w:unhideWhenUsed/>
    <w:rsid w:val="00323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3D25"/>
    <w:rPr>
      <w:rFonts w:ascii="Segoe UI" w:hAnsi="Segoe UI" w:cs="Segoe UI"/>
      <w:sz w:val="18"/>
      <w:szCs w:val="18"/>
    </w:rPr>
  </w:style>
  <w:style w:type="character" w:styleId="Refdecomentario">
    <w:name w:val="annotation reference"/>
    <w:basedOn w:val="Fuentedeprrafopredeter"/>
    <w:uiPriority w:val="99"/>
    <w:semiHidden/>
    <w:unhideWhenUsed/>
    <w:rsid w:val="00323D25"/>
    <w:rPr>
      <w:sz w:val="16"/>
      <w:szCs w:val="16"/>
    </w:rPr>
  </w:style>
  <w:style w:type="paragraph" w:styleId="Textocomentario">
    <w:name w:val="annotation text"/>
    <w:basedOn w:val="Normal"/>
    <w:link w:val="TextocomentarioCar"/>
    <w:uiPriority w:val="99"/>
    <w:semiHidden/>
    <w:unhideWhenUsed/>
    <w:rsid w:val="00323D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3D25"/>
    <w:rPr>
      <w:sz w:val="20"/>
      <w:szCs w:val="20"/>
    </w:rPr>
  </w:style>
  <w:style w:type="paragraph" w:styleId="Asuntodelcomentario">
    <w:name w:val="annotation subject"/>
    <w:basedOn w:val="Textocomentario"/>
    <w:next w:val="Textocomentario"/>
    <w:link w:val="AsuntodelcomentarioCar"/>
    <w:uiPriority w:val="99"/>
    <w:semiHidden/>
    <w:unhideWhenUsed/>
    <w:rsid w:val="00323D25"/>
    <w:rPr>
      <w:b/>
      <w:bCs/>
    </w:rPr>
  </w:style>
  <w:style w:type="character" w:customStyle="1" w:styleId="AsuntodelcomentarioCar">
    <w:name w:val="Asunto del comentario Car"/>
    <w:basedOn w:val="TextocomentarioCar"/>
    <w:link w:val="Asuntodelcomentario"/>
    <w:uiPriority w:val="99"/>
    <w:semiHidden/>
    <w:rsid w:val="00323D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740</Words>
  <Characters>3996</Characters>
  <Application>Microsoft Office Word</Application>
  <DocSecurity>0</DocSecurity>
  <Lines>76</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2</cp:revision>
  <dcterms:created xsi:type="dcterms:W3CDTF">2018-09-07T00:38:00Z</dcterms:created>
  <dcterms:modified xsi:type="dcterms:W3CDTF">2018-09-07T00:38:00Z</dcterms:modified>
</cp:coreProperties>
</file>